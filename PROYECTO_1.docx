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1CAE9" w14:textId="77777777" w:rsidR="007B3F9C" w:rsidRDefault="007B3F9C" w:rsidP="007B3F9C">
      <w:pPr>
        <w:pStyle w:val="Authors"/>
        <w:framePr w:w="0" w:hSpace="0" w:vSpace="0" w:wrap="auto" w:vAnchor="margin" w:hAnchor="text" w:xAlign="left" w:yAlign="inline"/>
        <w:rPr>
          <w:kern w:val="28"/>
          <w:sz w:val="48"/>
          <w:szCs w:val="48"/>
          <w:lang w:val="es-CO"/>
        </w:rPr>
      </w:pPr>
      <w:r>
        <w:rPr>
          <w:kern w:val="28"/>
          <w:sz w:val="48"/>
          <w:szCs w:val="48"/>
          <w:lang w:val="es-CO"/>
        </w:rPr>
        <w:t>Microcontrolador con CPU AVR</w:t>
      </w:r>
    </w:p>
    <w:p w14:paraId="3B422476" w14:textId="77777777" w:rsidR="007B3F9C" w:rsidRPr="007B5796" w:rsidRDefault="007B3F9C" w:rsidP="007B3F9C">
      <w:pPr>
        <w:pStyle w:val="Authors"/>
        <w:framePr w:w="0" w:hSpace="0" w:vSpace="0" w:wrap="auto" w:vAnchor="margin" w:hAnchor="text" w:xAlign="left" w:yAlign="inline"/>
        <w:rPr>
          <w:kern w:val="28"/>
          <w:sz w:val="48"/>
          <w:szCs w:val="48"/>
          <w:lang w:val="es-CO"/>
        </w:rPr>
      </w:pPr>
      <w:r>
        <w:rPr>
          <w:sz w:val="20"/>
          <w:lang w:val="es-CO"/>
        </w:rPr>
        <w:t xml:space="preserve">Andrés Felipe Veloz P, </w:t>
      </w:r>
      <w:r w:rsidRPr="00BE616F">
        <w:rPr>
          <w:sz w:val="20"/>
          <w:lang w:val="es-CO"/>
        </w:rPr>
        <w:t>Diana Marcela Á</w:t>
      </w:r>
      <w:r>
        <w:rPr>
          <w:sz w:val="20"/>
          <w:lang w:val="es-CO"/>
        </w:rPr>
        <w:t>lzate, Juan Sebastián Sánchez Vega</w:t>
      </w:r>
      <w:r w:rsidRPr="00BE616F">
        <w:rPr>
          <w:sz w:val="20"/>
          <w:lang w:val="es-CO"/>
        </w:rPr>
        <w:t>. Programa de Ingeniería Electrónica, Facultad de Ingeniería</w:t>
      </w:r>
      <w:r>
        <w:rPr>
          <w:sz w:val="20"/>
          <w:lang w:val="es-CO"/>
        </w:rPr>
        <w:t xml:space="preserve"> Universidad del Quindío - Colombia</w:t>
      </w:r>
      <w:r w:rsidRPr="00BE616F">
        <w:rPr>
          <w:sz w:val="20"/>
          <w:lang w:val="es-CO"/>
        </w:rPr>
        <w:t xml:space="preserve">  </w:t>
      </w:r>
    </w:p>
    <w:p w14:paraId="737D9835" w14:textId="77777777" w:rsidR="007B3F9C" w:rsidRDefault="007B3F9C" w:rsidP="007B3F9C">
      <w:pPr>
        <w:pStyle w:val="Abstract"/>
        <w:ind w:firstLine="142"/>
        <w:rPr>
          <w:i/>
          <w:iCs/>
          <w:lang w:val="es-ES"/>
        </w:rPr>
        <w:sectPr w:rsidR="007B3F9C" w:rsidSect="007B3F9C">
          <w:pgSz w:w="12240" w:h="15840"/>
          <w:pgMar w:top="1417" w:right="1701" w:bottom="1417" w:left="1701" w:header="708" w:footer="708" w:gutter="0"/>
          <w:cols w:space="708"/>
          <w:docGrid w:linePitch="360"/>
        </w:sectPr>
      </w:pPr>
    </w:p>
    <w:p w14:paraId="34452530" w14:textId="77777777" w:rsidR="007B3F9C" w:rsidRDefault="007B3F9C" w:rsidP="007B3F9C">
      <w:pPr>
        <w:jc w:val="both"/>
        <w:rPr>
          <w:rFonts w:ascii="Times New Roman" w:hAnsi="Times New Roman" w:cs="Times New Roman"/>
          <w:i/>
          <w:sz w:val="18"/>
          <w:szCs w:val="18"/>
          <w:lang w:val="es-ES"/>
        </w:rPr>
      </w:pPr>
      <w:bookmarkStart w:id="0" w:name="PointTmp"/>
      <w:r w:rsidRPr="00B359F7">
        <w:rPr>
          <w:rFonts w:ascii="Times New Roman" w:hAnsi="Times New Roman" w:cs="Times New Roman"/>
          <w:b/>
          <w:i/>
          <w:iCs/>
          <w:sz w:val="18"/>
          <w:szCs w:val="18"/>
          <w:lang w:val="es-ES"/>
        </w:rPr>
        <w:t>Resumen</w:t>
      </w:r>
      <w:r w:rsidRPr="00B359F7">
        <w:rPr>
          <w:rFonts w:ascii="Times New Roman" w:hAnsi="Times New Roman" w:cs="Times New Roman"/>
          <w:sz w:val="18"/>
          <w:szCs w:val="18"/>
          <w:lang w:val="es-ES"/>
        </w:rPr>
        <w:t xml:space="preserve">— </w:t>
      </w:r>
      <w:bookmarkEnd w:id="0"/>
      <w:r>
        <w:rPr>
          <w:rFonts w:ascii="Times New Roman" w:hAnsi="Times New Roman" w:cs="Times New Roman"/>
          <w:i/>
          <w:sz w:val="18"/>
          <w:szCs w:val="18"/>
          <w:lang w:val="es-ES"/>
        </w:rPr>
        <w:t xml:space="preserve">en el presente artículo está plasmado el diseño de un microcontrolador con </w:t>
      </w:r>
      <w:r w:rsidR="0084731B">
        <w:rPr>
          <w:rFonts w:ascii="Times New Roman" w:hAnsi="Times New Roman" w:cs="Times New Roman"/>
          <w:i/>
          <w:sz w:val="18"/>
          <w:szCs w:val="18"/>
          <w:lang w:val="es-ES"/>
        </w:rPr>
        <w:t xml:space="preserve">CPU AVR implementado en proteus, tanto en su parte física como en su funcionamiento interno </w:t>
      </w:r>
      <w:commentRangeStart w:id="1"/>
      <w:r w:rsidR="0084731B">
        <w:rPr>
          <w:rFonts w:ascii="Times New Roman" w:hAnsi="Times New Roman" w:cs="Times New Roman"/>
          <w:i/>
          <w:sz w:val="18"/>
          <w:szCs w:val="18"/>
          <w:lang w:val="es-ES"/>
        </w:rPr>
        <w:t>por así decirlo</w:t>
      </w:r>
      <w:commentRangeEnd w:id="1"/>
      <w:r w:rsidR="00C804B8">
        <w:rPr>
          <w:rStyle w:val="Refdecomentario"/>
        </w:rPr>
        <w:commentReference w:id="1"/>
      </w:r>
      <w:r w:rsidR="0084731B">
        <w:rPr>
          <w:rFonts w:ascii="Times New Roman" w:hAnsi="Times New Roman" w:cs="Times New Roman"/>
          <w:i/>
          <w:sz w:val="18"/>
          <w:szCs w:val="18"/>
          <w:lang w:val="es-ES"/>
        </w:rPr>
        <w:t>.</w:t>
      </w:r>
    </w:p>
    <w:p w14:paraId="5BB066B2" w14:textId="77777777" w:rsidR="0084731B" w:rsidRPr="00CF2E85" w:rsidRDefault="007B3F9C" w:rsidP="007B3F9C">
      <w:pPr>
        <w:jc w:val="both"/>
        <w:rPr>
          <w:rFonts w:ascii="Times New Roman" w:hAnsi="Times New Roman" w:cs="Times New Roman"/>
          <w:sz w:val="18"/>
          <w:szCs w:val="18"/>
        </w:rPr>
      </w:pPr>
      <w:r w:rsidRPr="00B359F7">
        <w:rPr>
          <w:rFonts w:ascii="Times New Roman" w:hAnsi="Times New Roman" w:cs="Times New Roman"/>
          <w:b/>
          <w:sz w:val="18"/>
          <w:szCs w:val="18"/>
        </w:rPr>
        <w:t>Índice de Términos</w:t>
      </w:r>
      <w:r>
        <w:rPr>
          <w:rFonts w:ascii="Times New Roman" w:hAnsi="Times New Roman" w:cs="Times New Roman"/>
          <w:sz w:val="18"/>
          <w:szCs w:val="18"/>
        </w:rPr>
        <w:t>—</w:t>
      </w:r>
      <w:r w:rsidRPr="00661112">
        <w:rPr>
          <w:rFonts w:ascii="Times New Roman" w:hAnsi="Times New Roman" w:cs="Times New Roman"/>
          <w:b/>
          <w:sz w:val="18"/>
          <w:szCs w:val="18"/>
        </w:rPr>
        <w:t xml:space="preserve"> </w:t>
      </w:r>
      <w:r w:rsidRPr="00B359F7">
        <w:rPr>
          <w:rFonts w:ascii="Times New Roman" w:hAnsi="Times New Roman" w:cs="Times New Roman"/>
          <w:b/>
          <w:sz w:val="18"/>
          <w:szCs w:val="18"/>
        </w:rPr>
        <w:t>Índice de Términos</w:t>
      </w:r>
      <w:r>
        <w:rPr>
          <w:rFonts w:ascii="Times New Roman" w:hAnsi="Times New Roman" w:cs="Times New Roman"/>
          <w:sz w:val="18"/>
          <w:szCs w:val="18"/>
        </w:rPr>
        <w:t xml:space="preserve">— </w:t>
      </w:r>
      <w:r w:rsidR="0084731B">
        <w:rPr>
          <w:rFonts w:ascii="Times New Roman" w:hAnsi="Times New Roman" w:cs="Times New Roman"/>
          <w:sz w:val="18"/>
          <w:szCs w:val="18"/>
        </w:rPr>
        <w:t>puertos, AVR, temporizador.</w:t>
      </w:r>
    </w:p>
    <w:p w14:paraId="1960A6B7" w14:textId="77777777" w:rsidR="007B3F9C" w:rsidRDefault="007B3F9C" w:rsidP="007B3F9C">
      <w:pPr>
        <w:pStyle w:val="Sinespaciado"/>
        <w:numPr>
          <w:ilvl w:val="0"/>
          <w:numId w:val="2"/>
        </w:numPr>
        <w:jc w:val="center"/>
        <w:rPr>
          <w:rFonts w:ascii="Times New Roman" w:hAnsi="Times New Roman" w:cs="Times New Roman"/>
          <w:sz w:val="20"/>
          <w:lang w:val="es-ES"/>
        </w:rPr>
      </w:pPr>
      <w:r>
        <w:rPr>
          <w:rFonts w:ascii="Times New Roman" w:hAnsi="Times New Roman" w:cs="Times New Roman"/>
          <w:sz w:val="20"/>
          <w:lang w:val="es-ES"/>
        </w:rPr>
        <w:t>INTRODUCCION</w:t>
      </w:r>
    </w:p>
    <w:p w14:paraId="2BE86B1C" w14:textId="77777777" w:rsidR="00683849" w:rsidRDefault="00683849" w:rsidP="00683849">
      <w:pPr>
        <w:pStyle w:val="Sinespaciado"/>
        <w:ind w:left="1080"/>
        <w:rPr>
          <w:rFonts w:ascii="Times New Roman" w:hAnsi="Times New Roman" w:cs="Times New Roman"/>
          <w:sz w:val="20"/>
          <w:lang w:val="es-ES"/>
        </w:rPr>
      </w:pPr>
    </w:p>
    <w:p w14:paraId="0E61E698" w14:textId="77777777" w:rsidR="00683849" w:rsidRDefault="00683849" w:rsidP="00683849">
      <w:pPr>
        <w:jc w:val="both"/>
        <w:rPr>
          <w:rFonts w:ascii="Times New Roman" w:hAnsi="Times New Roman" w:cs="Times New Roman"/>
          <w:sz w:val="18"/>
          <w:szCs w:val="18"/>
        </w:rPr>
      </w:pPr>
      <w:r>
        <w:rPr>
          <w:rFonts w:ascii="Times New Roman" w:hAnsi="Times New Roman" w:cs="Times New Roman"/>
          <w:sz w:val="18"/>
          <w:szCs w:val="18"/>
        </w:rPr>
        <w:t>Se construyó desde la base un microcontrolador de 8 bits el cual está basado en la arquitectura de un AVR, dicho modelaje se construyó en el simulador proteus y su sistema programado en el simulador codeblocks.</w:t>
      </w:r>
    </w:p>
    <w:p w14:paraId="5CD80B64" w14:textId="77777777" w:rsidR="007B3F9C" w:rsidRPr="00683849" w:rsidRDefault="00683849" w:rsidP="00683849">
      <w:pPr>
        <w:jc w:val="both"/>
        <w:rPr>
          <w:rFonts w:ascii="Times New Roman" w:hAnsi="Times New Roman" w:cs="Times New Roman"/>
          <w:sz w:val="18"/>
          <w:szCs w:val="18"/>
        </w:rPr>
      </w:pPr>
      <w:r>
        <w:rPr>
          <w:rFonts w:ascii="Times New Roman" w:hAnsi="Times New Roman" w:cs="Times New Roman"/>
          <w:sz w:val="18"/>
          <w:szCs w:val="18"/>
        </w:rPr>
        <w:t>Este diseño se realizó por medio de diagramas de bloques para su comprensión y posterior verificación de cada una de las etapas que lo componen.</w:t>
      </w:r>
    </w:p>
    <w:p w14:paraId="6739E1AE" w14:textId="77777777" w:rsidR="007B3F9C" w:rsidRPr="00D45CF8" w:rsidRDefault="007B3F9C" w:rsidP="007B3F9C">
      <w:pPr>
        <w:pStyle w:val="Prrafodelista"/>
        <w:numPr>
          <w:ilvl w:val="0"/>
          <w:numId w:val="2"/>
        </w:numPr>
        <w:jc w:val="center"/>
        <w:rPr>
          <w:rFonts w:ascii="Times New Roman" w:hAnsi="Times New Roman" w:cs="Times New Roman"/>
          <w:sz w:val="18"/>
          <w:szCs w:val="18"/>
        </w:rPr>
      </w:pPr>
      <w:r w:rsidRPr="00EE36B5">
        <w:rPr>
          <w:rFonts w:ascii="Times New Roman" w:hAnsi="Times New Roman" w:cs="Times New Roman"/>
          <w:sz w:val="20"/>
          <w:lang w:val="es-ES"/>
        </w:rPr>
        <w:t>MARCO TEORICO</w:t>
      </w:r>
    </w:p>
    <w:p w14:paraId="3293AEB2" w14:textId="77777777" w:rsidR="007B3F9C" w:rsidRDefault="007B3F9C" w:rsidP="007B3F9C">
      <w:pPr>
        <w:pStyle w:val="Sinespaciado"/>
        <w:ind w:left="360"/>
        <w:jc w:val="both"/>
        <w:rPr>
          <w:rFonts w:ascii="Times New Roman" w:hAnsi="Times New Roman" w:cs="Times New Roman"/>
          <w:sz w:val="20"/>
          <w:lang w:val="es-ES"/>
        </w:rPr>
      </w:pPr>
    </w:p>
    <w:p w14:paraId="66A1BE60" w14:textId="77777777" w:rsidR="003300F9" w:rsidRPr="003300F9" w:rsidRDefault="003300F9" w:rsidP="003300F9">
      <w:pPr>
        <w:pStyle w:val="Prrafodelista"/>
        <w:numPr>
          <w:ilvl w:val="0"/>
          <w:numId w:val="4"/>
        </w:numPr>
        <w:jc w:val="both"/>
        <w:rPr>
          <w:rFonts w:ascii="Times New Roman" w:hAnsi="Times New Roman" w:cs="Times New Roman"/>
          <w:sz w:val="18"/>
          <w:szCs w:val="20"/>
        </w:rPr>
      </w:pPr>
      <w:r w:rsidRPr="003300F9">
        <w:rPr>
          <w:rFonts w:ascii="Times New Roman" w:hAnsi="Times New Roman" w:cs="Times New Roman"/>
          <w:sz w:val="18"/>
          <w:szCs w:val="20"/>
          <w:u w:val="single"/>
        </w:rPr>
        <w:t>Memoria para Programas</w:t>
      </w:r>
      <w:r w:rsidRPr="003300F9">
        <w:rPr>
          <w:rFonts w:ascii="Times New Roman" w:hAnsi="Times New Roman" w:cs="Times New Roman"/>
          <w:sz w:val="18"/>
          <w:szCs w:val="20"/>
        </w:rPr>
        <w:t>:</w:t>
      </w:r>
      <w:r>
        <w:rPr>
          <w:rFonts w:ascii="Times New Roman" w:hAnsi="Times New Roman" w:cs="Times New Roman"/>
          <w:sz w:val="18"/>
          <w:szCs w:val="20"/>
        </w:rPr>
        <w:t xml:space="preserve"> </w:t>
      </w:r>
      <w:r w:rsidRPr="003300F9">
        <w:rPr>
          <w:rFonts w:ascii="Times New Roman" w:hAnsi="Times New Roman" w:cs="Times New Roman"/>
          <w:sz w:val="18"/>
          <w:szCs w:val="20"/>
        </w:rPr>
        <w:t>Cada programa que se desarrolla para los </w:t>
      </w:r>
      <w:bookmarkStart w:id="2" w:name="tex2html46"/>
      <w:r w:rsidRPr="003300F9">
        <w:rPr>
          <w:rFonts w:ascii="Times New Roman" w:hAnsi="Times New Roman" w:cs="Times New Roman"/>
          <w:sz w:val="18"/>
          <w:szCs w:val="20"/>
        </w:rPr>
        <w:fldChar w:fldCharType="begin"/>
      </w:r>
      <w:r w:rsidRPr="003300F9">
        <w:rPr>
          <w:rFonts w:ascii="Times New Roman" w:hAnsi="Times New Roman" w:cs="Times New Roman"/>
          <w:sz w:val="18"/>
          <w:szCs w:val="20"/>
        </w:rPr>
        <w:instrText xml:space="preserve"> HYPERLINK "http://www.atmel.com/products/AVR/" </w:instrText>
      </w:r>
      <w:r w:rsidRPr="003300F9">
        <w:rPr>
          <w:rFonts w:ascii="Times New Roman" w:hAnsi="Times New Roman" w:cs="Times New Roman"/>
          <w:sz w:val="18"/>
          <w:szCs w:val="20"/>
        </w:rPr>
        <w:fldChar w:fldCharType="separate"/>
      </w:r>
      <w:r w:rsidRPr="003300F9">
        <w:rPr>
          <w:rStyle w:val="Hipervnculo"/>
          <w:rFonts w:ascii="Times New Roman" w:hAnsi="Times New Roman" w:cs="Times New Roman"/>
          <w:sz w:val="18"/>
          <w:szCs w:val="20"/>
        </w:rPr>
        <w:t>AVR,</w:t>
      </w:r>
      <w:r w:rsidRPr="003300F9">
        <w:rPr>
          <w:rFonts w:ascii="Times New Roman" w:hAnsi="Times New Roman" w:cs="Times New Roman"/>
          <w:sz w:val="18"/>
          <w:szCs w:val="20"/>
        </w:rPr>
        <w:fldChar w:fldCharType="end"/>
      </w:r>
      <w:bookmarkEnd w:id="2"/>
      <w:r w:rsidRPr="003300F9">
        <w:rPr>
          <w:rFonts w:ascii="Times New Roman" w:hAnsi="Times New Roman" w:cs="Times New Roman"/>
          <w:sz w:val="18"/>
          <w:szCs w:val="20"/>
        </w:rPr>
        <w:t xml:space="preserve"> se almacena en una región de la memoria no volátil (es decir, permanece al </w:t>
      </w:r>
      <w:r>
        <w:rPr>
          <w:rFonts w:ascii="Times New Roman" w:hAnsi="Times New Roman" w:cs="Times New Roman"/>
          <w:sz w:val="18"/>
          <w:szCs w:val="20"/>
        </w:rPr>
        <w:t>a</w:t>
      </w:r>
      <w:r w:rsidRPr="003300F9">
        <w:rPr>
          <w:rFonts w:ascii="Times New Roman" w:hAnsi="Times New Roman" w:cs="Times New Roman"/>
          <w:sz w:val="18"/>
          <w:szCs w:val="20"/>
        </w:rPr>
        <w:t>pagar el dispositivo), además es programable con el procedimiento de carga (flash). La primera sección de esta región es la sección de carga (flash) de la aplicación y es donde se almacena el programa que se escribe para el AVR. La segunda sección se llama: 'Boot Flash Section', o sección de carga del inicio y se puede configurar para que funcione una vez que el dispositivo (sistema ensamblado), se prende o se enciende.</w:t>
      </w:r>
    </w:p>
    <w:p w14:paraId="66114F4D" w14:textId="77777777" w:rsidR="007B3F9C" w:rsidRDefault="003300F9" w:rsidP="003300F9">
      <w:pPr>
        <w:pStyle w:val="Prrafodelista"/>
        <w:ind w:left="360"/>
        <w:jc w:val="both"/>
        <w:rPr>
          <w:rFonts w:ascii="Times New Roman" w:hAnsi="Times New Roman" w:cs="Times New Roman"/>
          <w:sz w:val="18"/>
          <w:szCs w:val="20"/>
        </w:rPr>
      </w:pPr>
      <w:r w:rsidRPr="003300F9">
        <w:rPr>
          <w:rFonts w:ascii="Times New Roman" w:hAnsi="Times New Roman" w:cs="Times New Roman"/>
          <w:sz w:val="18"/>
          <w:szCs w:val="20"/>
        </w:rPr>
        <w:t>La sección de carga del inicio, es muy útil si se programa con una aplicación que toma datos del seria</w:t>
      </w:r>
      <w:r>
        <w:rPr>
          <w:rFonts w:ascii="Times New Roman" w:hAnsi="Times New Roman" w:cs="Times New Roman"/>
          <w:sz w:val="18"/>
          <w:szCs w:val="20"/>
        </w:rPr>
        <w:t>l</w:t>
      </w:r>
      <w:r w:rsidRPr="003300F9">
        <w:rPr>
          <w:rFonts w:ascii="Times New Roman" w:hAnsi="Times New Roman" w:cs="Times New Roman"/>
          <w:sz w:val="18"/>
          <w:szCs w:val="20"/>
        </w:rPr>
        <w:t xml:space="preserve"> y los pasa a la región de memoria de aplicación. Esta aplicación se denomina</w:t>
      </w:r>
      <w:r w:rsidRPr="003300F9">
        <w:rPr>
          <w:rFonts w:ascii="Times New Roman" w:hAnsi="Times New Roman" w:cs="Times New Roman"/>
          <w:i/>
          <w:iCs/>
          <w:sz w:val="18"/>
          <w:szCs w:val="20"/>
        </w:rPr>
        <w:t> 'bootloader'</w:t>
      </w:r>
      <w:r>
        <w:rPr>
          <w:rFonts w:ascii="Times New Roman" w:hAnsi="Times New Roman" w:cs="Times New Roman"/>
          <w:i/>
          <w:iCs/>
          <w:sz w:val="18"/>
          <w:szCs w:val="20"/>
        </w:rPr>
        <w:t xml:space="preserve"> </w:t>
      </w:r>
      <w:r w:rsidRPr="003300F9">
        <w:rPr>
          <w:rFonts w:ascii="Times New Roman" w:hAnsi="Times New Roman" w:cs="Times New Roman"/>
          <w:sz w:val="18"/>
          <w:szCs w:val="20"/>
        </w:rPr>
        <w:t>y permite que el micro-controlador</w:t>
      </w:r>
      <w:r>
        <w:rPr>
          <w:rFonts w:ascii="Times New Roman" w:hAnsi="Times New Roman" w:cs="Times New Roman"/>
          <w:sz w:val="18"/>
          <w:szCs w:val="20"/>
        </w:rPr>
        <w:t xml:space="preserve"> </w:t>
      </w:r>
      <w:r w:rsidRPr="003300F9">
        <w:rPr>
          <w:rFonts w:ascii="Times New Roman" w:hAnsi="Times New Roman" w:cs="Times New Roman"/>
          <w:sz w:val="18"/>
          <w:szCs w:val="20"/>
        </w:rPr>
        <w:t>pueda ser programa</w:t>
      </w:r>
      <w:r>
        <w:rPr>
          <w:rFonts w:ascii="Times New Roman" w:hAnsi="Times New Roman" w:cs="Times New Roman"/>
          <w:sz w:val="18"/>
          <w:szCs w:val="20"/>
        </w:rPr>
        <w:t xml:space="preserve">do desde un puerto serial común y </w:t>
      </w:r>
      <w:r w:rsidRPr="003300F9">
        <w:rPr>
          <w:rFonts w:ascii="Times New Roman" w:hAnsi="Times New Roman" w:cs="Times New Roman"/>
          <w:sz w:val="18"/>
          <w:szCs w:val="20"/>
        </w:rPr>
        <w:t xml:space="preserve">corriente, en lugar de utilizar circuitos de programación costosos y complejos. </w:t>
      </w:r>
      <w:sdt>
        <w:sdtPr>
          <w:rPr>
            <w:rFonts w:ascii="Times New Roman" w:hAnsi="Times New Roman" w:cs="Times New Roman"/>
            <w:sz w:val="18"/>
            <w:szCs w:val="20"/>
          </w:rPr>
          <w:id w:val="-426496559"/>
          <w:citation/>
        </w:sdtPr>
        <w:sdtEndPr/>
        <w:sdtContent>
          <w:r>
            <w:rPr>
              <w:rFonts w:ascii="Times New Roman" w:hAnsi="Times New Roman" w:cs="Times New Roman"/>
              <w:sz w:val="18"/>
              <w:szCs w:val="20"/>
            </w:rPr>
            <w:fldChar w:fldCharType="begin"/>
          </w:r>
          <w:r>
            <w:rPr>
              <w:rFonts w:ascii="Times New Roman" w:hAnsi="Times New Roman" w:cs="Times New Roman"/>
              <w:sz w:val="18"/>
              <w:szCs w:val="20"/>
            </w:rPr>
            <w:instrText xml:space="preserve"> CITATION Jua16 \l 9226 </w:instrText>
          </w:r>
          <w:r>
            <w:rPr>
              <w:rFonts w:ascii="Times New Roman" w:hAnsi="Times New Roman" w:cs="Times New Roman"/>
              <w:sz w:val="18"/>
              <w:szCs w:val="20"/>
            </w:rPr>
            <w:fldChar w:fldCharType="separate"/>
          </w:r>
          <w:r w:rsidRPr="003300F9">
            <w:rPr>
              <w:rFonts w:ascii="Times New Roman" w:hAnsi="Times New Roman" w:cs="Times New Roman"/>
              <w:noProof/>
              <w:sz w:val="18"/>
              <w:szCs w:val="20"/>
            </w:rPr>
            <w:t>[1]</w:t>
          </w:r>
          <w:r>
            <w:rPr>
              <w:rFonts w:ascii="Times New Roman" w:hAnsi="Times New Roman" w:cs="Times New Roman"/>
              <w:sz w:val="18"/>
              <w:szCs w:val="20"/>
            </w:rPr>
            <w:fldChar w:fldCharType="end"/>
          </w:r>
        </w:sdtContent>
      </w:sdt>
    </w:p>
    <w:p w14:paraId="411C226D" w14:textId="77777777" w:rsidR="003300F9" w:rsidRPr="003300F9" w:rsidRDefault="003300F9" w:rsidP="003300F9">
      <w:pPr>
        <w:pStyle w:val="Prrafodelista"/>
        <w:ind w:left="360"/>
        <w:jc w:val="both"/>
        <w:rPr>
          <w:rFonts w:ascii="Times New Roman" w:hAnsi="Times New Roman" w:cs="Times New Roman"/>
          <w:sz w:val="18"/>
          <w:szCs w:val="20"/>
        </w:rPr>
      </w:pPr>
    </w:p>
    <w:p w14:paraId="6F618730" w14:textId="77777777" w:rsidR="007B3F9C" w:rsidRPr="00EA43E5" w:rsidRDefault="003300F9" w:rsidP="003300F9">
      <w:pPr>
        <w:pStyle w:val="Prrafodelista"/>
        <w:numPr>
          <w:ilvl w:val="0"/>
          <w:numId w:val="4"/>
        </w:numPr>
        <w:jc w:val="both"/>
        <w:rPr>
          <w:rFonts w:ascii="Times New Roman" w:hAnsi="Times New Roman" w:cs="Times New Roman"/>
          <w:sz w:val="20"/>
          <w:szCs w:val="20"/>
        </w:rPr>
      </w:pPr>
      <w:r w:rsidRPr="003300F9">
        <w:rPr>
          <w:rFonts w:ascii="Times New Roman" w:hAnsi="Times New Roman" w:cs="Times New Roman"/>
          <w:sz w:val="18"/>
          <w:szCs w:val="20"/>
          <w:u w:val="single"/>
        </w:rPr>
        <w:t>Código hexadecimal:</w:t>
      </w:r>
      <w:r w:rsidRPr="003300F9">
        <w:rPr>
          <w:rFonts w:ascii="Times New Roman" w:hAnsi="Times New Roman" w:cs="Times New Roman"/>
          <w:sz w:val="18"/>
          <w:szCs w:val="20"/>
        </w:rPr>
        <w:t xml:space="preserve"> Todo el código de programación que se desarrolla y se escribe, se liga, se ensambla y compila a código hexadecimal. Este código es una serie de números hexadecimales, que son interpretados como instrucciones por el micro-controlador. La ventaja de trabajar con lo </w:t>
      </w:r>
      <w:bookmarkStart w:id="3" w:name="tex2html50"/>
      <w:r w:rsidRPr="003300F9">
        <w:rPr>
          <w:rFonts w:ascii="Times New Roman" w:hAnsi="Times New Roman" w:cs="Times New Roman"/>
          <w:sz w:val="18"/>
          <w:szCs w:val="20"/>
        </w:rPr>
        <w:fldChar w:fldCharType="begin"/>
      </w:r>
      <w:r w:rsidRPr="003300F9">
        <w:rPr>
          <w:rFonts w:ascii="Times New Roman" w:hAnsi="Times New Roman" w:cs="Times New Roman"/>
          <w:sz w:val="18"/>
          <w:szCs w:val="20"/>
        </w:rPr>
        <w:instrText xml:space="preserve"> HYPERLINK "http://www.atmel.com/products/AVR/" </w:instrText>
      </w:r>
      <w:r w:rsidRPr="003300F9">
        <w:rPr>
          <w:rFonts w:ascii="Times New Roman" w:hAnsi="Times New Roman" w:cs="Times New Roman"/>
          <w:sz w:val="18"/>
          <w:szCs w:val="20"/>
        </w:rPr>
        <w:fldChar w:fldCharType="separate"/>
      </w:r>
      <w:r w:rsidRPr="003300F9">
        <w:rPr>
          <w:rStyle w:val="Hipervnculo"/>
          <w:rFonts w:ascii="Times New Roman" w:hAnsi="Times New Roman" w:cs="Times New Roman"/>
          <w:sz w:val="18"/>
          <w:szCs w:val="20"/>
          <w:u w:val="none"/>
        </w:rPr>
        <w:t>AVR,</w:t>
      </w:r>
      <w:r w:rsidRPr="003300F9">
        <w:rPr>
          <w:rFonts w:ascii="Times New Roman" w:hAnsi="Times New Roman" w:cs="Times New Roman"/>
          <w:sz w:val="18"/>
          <w:szCs w:val="20"/>
        </w:rPr>
        <w:fldChar w:fldCharType="end"/>
      </w:r>
      <w:bookmarkEnd w:id="3"/>
      <w:r w:rsidRPr="003300F9">
        <w:rPr>
          <w:rFonts w:ascii="Times New Roman" w:hAnsi="Times New Roman" w:cs="Times New Roman"/>
          <w:sz w:val="18"/>
          <w:szCs w:val="20"/>
        </w:rPr>
        <w:t> es que se pueden programar utilizando el lenguaje de programación </w:t>
      </w:r>
      <w:r w:rsidRPr="003300F9">
        <w:rPr>
          <w:rFonts w:ascii="Times New Roman" w:hAnsi="Times New Roman" w:cs="Times New Roman"/>
          <w:b/>
          <w:bCs/>
          <w:sz w:val="18"/>
          <w:szCs w:val="20"/>
        </w:rPr>
        <w:t>'C'</w:t>
      </w:r>
      <w:r w:rsidRPr="003300F9">
        <w:rPr>
          <w:rFonts w:ascii="Times New Roman" w:hAnsi="Times New Roman" w:cs="Times New Roman"/>
          <w:sz w:val="18"/>
          <w:szCs w:val="20"/>
        </w:rPr>
        <w:t xml:space="preserve">. </w:t>
      </w:r>
      <w:sdt>
        <w:sdtPr>
          <w:rPr>
            <w:rFonts w:ascii="Times New Roman" w:hAnsi="Times New Roman" w:cs="Times New Roman"/>
            <w:sz w:val="18"/>
            <w:szCs w:val="20"/>
          </w:rPr>
          <w:id w:val="-588083574"/>
          <w:citation/>
        </w:sdtPr>
        <w:sdtEndPr/>
        <w:sdtContent>
          <w:r w:rsidR="00EA43E5">
            <w:rPr>
              <w:rFonts w:ascii="Times New Roman" w:hAnsi="Times New Roman" w:cs="Times New Roman"/>
              <w:sz w:val="18"/>
              <w:szCs w:val="20"/>
            </w:rPr>
            <w:fldChar w:fldCharType="begin"/>
          </w:r>
          <w:r w:rsidR="00EA43E5">
            <w:rPr>
              <w:rFonts w:ascii="Times New Roman" w:hAnsi="Times New Roman" w:cs="Times New Roman"/>
              <w:sz w:val="18"/>
              <w:szCs w:val="20"/>
            </w:rPr>
            <w:instrText xml:space="preserve"> CITATION Jua16 \l 9226 </w:instrText>
          </w:r>
          <w:r w:rsidR="00EA43E5">
            <w:rPr>
              <w:rFonts w:ascii="Times New Roman" w:hAnsi="Times New Roman" w:cs="Times New Roman"/>
              <w:sz w:val="18"/>
              <w:szCs w:val="20"/>
            </w:rPr>
            <w:fldChar w:fldCharType="separate"/>
          </w:r>
          <w:r w:rsidR="00EA43E5" w:rsidRPr="00EA43E5">
            <w:rPr>
              <w:rFonts w:ascii="Times New Roman" w:hAnsi="Times New Roman" w:cs="Times New Roman"/>
              <w:noProof/>
              <w:sz w:val="18"/>
              <w:szCs w:val="20"/>
            </w:rPr>
            <w:t>[1]</w:t>
          </w:r>
          <w:r w:rsidR="00EA43E5">
            <w:rPr>
              <w:rFonts w:ascii="Times New Roman" w:hAnsi="Times New Roman" w:cs="Times New Roman"/>
              <w:sz w:val="18"/>
              <w:szCs w:val="20"/>
            </w:rPr>
            <w:fldChar w:fldCharType="end"/>
          </w:r>
        </w:sdtContent>
      </w:sdt>
    </w:p>
    <w:p w14:paraId="0B8C233E" w14:textId="77777777" w:rsidR="00EA43E5" w:rsidRPr="003300F9" w:rsidRDefault="00EA43E5" w:rsidP="00EA43E5">
      <w:pPr>
        <w:pStyle w:val="Prrafodelista"/>
        <w:ind w:left="360"/>
        <w:jc w:val="both"/>
        <w:rPr>
          <w:rFonts w:ascii="Times New Roman" w:hAnsi="Times New Roman" w:cs="Times New Roman"/>
          <w:sz w:val="20"/>
          <w:szCs w:val="20"/>
        </w:rPr>
      </w:pPr>
    </w:p>
    <w:p w14:paraId="1A30BD18" w14:textId="0D6639D5" w:rsidR="00EA43E5" w:rsidRPr="00EA43E5" w:rsidRDefault="00EA43E5" w:rsidP="00EA43E5">
      <w:pPr>
        <w:pStyle w:val="Prrafodelista"/>
        <w:numPr>
          <w:ilvl w:val="0"/>
          <w:numId w:val="4"/>
        </w:numPr>
        <w:jc w:val="both"/>
        <w:rPr>
          <w:rFonts w:ascii="Times New Roman" w:hAnsi="Times New Roman" w:cs="Times New Roman"/>
          <w:sz w:val="18"/>
          <w:szCs w:val="20"/>
          <w:u w:val="single"/>
        </w:rPr>
      </w:pPr>
      <w:r w:rsidRPr="00EA43E5">
        <w:rPr>
          <w:rFonts w:ascii="Times New Roman" w:hAnsi="Times New Roman" w:cs="Times New Roman"/>
          <w:sz w:val="18"/>
          <w:szCs w:val="20"/>
          <w:u w:val="single"/>
        </w:rPr>
        <w:t>Temporizador (reloj):</w:t>
      </w:r>
      <w:r>
        <w:rPr>
          <w:rFonts w:ascii="Times New Roman" w:hAnsi="Times New Roman" w:cs="Times New Roman"/>
          <w:sz w:val="18"/>
          <w:szCs w:val="20"/>
          <w:u w:val="single"/>
        </w:rPr>
        <w:t xml:space="preserve"> </w:t>
      </w:r>
      <w:r w:rsidRPr="00EA43E5">
        <w:rPr>
          <w:rFonts w:ascii="Times New Roman" w:hAnsi="Times New Roman" w:cs="Times New Roman"/>
          <w:sz w:val="18"/>
          <w:szCs w:val="20"/>
        </w:rPr>
        <w:t xml:space="preserve">Microcontroladores como los AVR, utilizan un reloj con pulsos a intervalos constantes y con un paso regular. Una variedad de diferentes tipos de relojes y temporizadores, además de velocidades, están disponibles para cada micro-controlador. Para aplicaciones en tiempo-real, velocidades entre 14.746CPS (ciclos por segundo o Hertz), y 16MHz., son suficientes para generar operaciones y procesar instrucciones. Los AVRtambién incluyen un circuito o aditamentos para conectar un cristal oscilador que regula la velocidad del procesador. Nótese que la velocidad es mucho menor a la de un computador personal, por lo que es importante tener en </w:t>
      </w:r>
      <w:r>
        <w:rPr>
          <w:rFonts w:ascii="Times New Roman" w:hAnsi="Times New Roman" w:cs="Times New Roman"/>
          <w:sz w:val="18"/>
          <w:szCs w:val="20"/>
        </w:rPr>
        <w:t>cuenta</w:t>
      </w:r>
      <w:r w:rsidRPr="00EA43E5">
        <w:rPr>
          <w:rFonts w:ascii="Times New Roman" w:hAnsi="Times New Roman" w:cs="Times New Roman"/>
          <w:sz w:val="18"/>
          <w:szCs w:val="20"/>
        </w:rPr>
        <w:t xml:space="preserve"> al momento de programar el </w:t>
      </w:r>
      <w:del w:id="4" w:author="Gerardo Lopez" w:date="2016-04-03T00:37:00Z">
        <w:r w:rsidRPr="00EA43E5" w:rsidDel="00136100">
          <w:rPr>
            <w:rFonts w:ascii="Times New Roman" w:hAnsi="Times New Roman" w:cs="Times New Roman"/>
            <w:sz w:val="18"/>
            <w:szCs w:val="20"/>
          </w:rPr>
          <w:delText>`</w:delText>
        </w:r>
      </w:del>
      <w:r w:rsidRPr="00EA43E5">
        <w:rPr>
          <w:rFonts w:ascii="Times New Roman" w:hAnsi="Times New Roman" w:cs="Times New Roman"/>
          <w:sz w:val="18"/>
          <w:szCs w:val="20"/>
        </w:rPr>
        <w:t>micro</w:t>
      </w:r>
      <w:ins w:id="5" w:author="Gerardo Lopez" w:date="2016-04-03T00:37:00Z">
        <w:r w:rsidR="00136100">
          <w:rPr>
            <w:rFonts w:ascii="Times New Roman" w:hAnsi="Times New Roman" w:cs="Times New Roman"/>
            <w:sz w:val="18"/>
            <w:szCs w:val="20"/>
          </w:rPr>
          <w:t>controlador</w:t>
        </w:r>
      </w:ins>
      <w:del w:id="6" w:author="Gerardo Lopez" w:date="2016-04-03T00:37:00Z">
        <w:r w:rsidRPr="00EA43E5" w:rsidDel="00136100">
          <w:rPr>
            <w:rFonts w:ascii="Times New Roman" w:hAnsi="Times New Roman" w:cs="Times New Roman"/>
            <w:sz w:val="18"/>
            <w:szCs w:val="20"/>
          </w:rPr>
          <w:delText>'</w:delText>
        </w:r>
      </w:del>
      <w:r w:rsidRPr="00EA43E5">
        <w:rPr>
          <w:rFonts w:ascii="Times New Roman" w:hAnsi="Times New Roman" w:cs="Times New Roman"/>
          <w:sz w:val="18"/>
          <w:szCs w:val="20"/>
        </w:rPr>
        <w:t>. Cada micro-controlador</w:t>
      </w:r>
      <w:r>
        <w:rPr>
          <w:rFonts w:ascii="Times New Roman" w:hAnsi="Times New Roman" w:cs="Times New Roman"/>
          <w:sz w:val="18"/>
          <w:szCs w:val="20"/>
        </w:rPr>
        <w:t xml:space="preserve"> </w:t>
      </w:r>
      <w:r w:rsidRPr="00EA43E5">
        <w:rPr>
          <w:rFonts w:ascii="Times New Roman" w:hAnsi="Times New Roman" w:cs="Times New Roman"/>
          <w:sz w:val="18"/>
          <w:szCs w:val="20"/>
        </w:rPr>
        <w:t>se diferencian en el número de pulsos de reloj o en otros términos, en la cantidad de pulsos (ticks), que toma para ejecutar una instrucción. Por esto en los AVR se utiliza el término de 'MIPS' o número de millones de instrucciones por segundo. Una de las cualidades de los AVR,</w:t>
      </w:r>
      <w:r>
        <w:rPr>
          <w:rFonts w:ascii="Times New Roman" w:hAnsi="Times New Roman" w:cs="Times New Roman"/>
          <w:sz w:val="18"/>
          <w:szCs w:val="20"/>
        </w:rPr>
        <w:t xml:space="preserve"> </w:t>
      </w:r>
      <w:r w:rsidRPr="00EA43E5">
        <w:rPr>
          <w:rFonts w:ascii="Times New Roman" w:hAnsi="Times New Roman" w:cs="Times New Roman"/>
          <w:sz w:val="18"/>
          <w:szCs w:val="20"/>
        </w:rPr>
        <w:t>es que cada instrucción toma un ciclo de reloj y por lo tanto corre alrededor de (1.0 MIPS/MHz.). Otros micro-controladores corren a (16MHz.), y por ende a menos MIPS.</w:t>
      </w:r>
      <w:sdt>
        <w:sdtPr>
          <w:rPr>
            <w:rFonts w:ascii="Times New Roman" w:hAnsi="Times New Roman" w:cs="Times New Roman"/>
            <w:sz w:val="18"/>
            <w:szCs w:val="20"/>
          </w:rPr>
          <w:id w:val="303826651"/>
          <w:citation/>
        </w:sdtPr>
        <w:sdtEndPr/>
        <w:sdtContent>
          <w:r>
            <w:rPr>
              <w:rFonts w:ascii="Times New Roman" w:hAnsi="Times New Roman" w:cs="Times New Roman"/>
              <w:sz w:val="18"/>
              <w:szCs w:val="20"/>
            </w:rPr>
            <w:fldChar w:fldCharType="begin"/>
          </w:r>
          <w:r>
            <w:rPr>
              <w:rFonts w:ascii="Times New Roman" w:hAnsi="Times New Roman" w:cs="Times New Roman"/>
              <w:sz w:val="18"/>
              <w:szCs w:val="20"/>
            </w:rPr>
            <w:instrText xml:space="preserve"> CITATION Jua16 \l 9226 </w:instrText>
          </w:r>
          <w:r>
            <w:rPr>
              <w:rFonts w:ascii="Times New Roman" w:hAnsi="Times New Roman" w:cs="Times New Roman"/>
              <w:sz w:val="18"/>
              <w:szCs w:val="20"/>
            </w:rPr>
            <w:fldChar w:fldCharType="separate"/>
          </w:r>
          <w:r>
            <w:rPr>
              <w:rFonts w:ascii="Times New Roman" w:hAnsi="Times New Roman" w:cs="Times New Roman"/>
              <w:noProof/>
              <w:sz w:val="18"/>
              <w:szCs w:val="20"/>
            </w:rPr>
            <w:t xml:space="preserve"> </w:t>
          </w:r>
          <w:r w:rsidRPr="00EA43E5">
            <w:rPr>
              <w:rFonts w:ascii="Times New Roman" w:hAnsi="Times New Roman" w:cs="Times New Roman"/>
              <w:noProof/>
              <w:sz w:val="18"/>
              <w:szCs w:val="20"/>
            </w:rPr>
            <w:t>[1]</w:t>
          </w:r>
          <w:r>
            <w:rPr>
              <w:rFonts w:ascii="Times New Roman" w:hAnsi="Times New Roman" w:cs="Times New Roman"/>
              <w:sz w:val="18"/>
              <w:szCs w:val="20"/>
            </w:rPr>
            <w:fldChar w:fldCharType="end"/>
          </w:r>
        </w:sdtContent>
      </w:sdt>
    </w:p>
    <w:p w14:paraId="5AD304B4" w14:textId="77777777" w:rsidR="00EA43E5" w:rsidRPr="00EA43E5" w:rsidRDefault="00EA43E5" w:rsidP="00EA43E5">
      <w:pPr>
        <w:pStyle w:val="Prrafodelista"/>
        <w:ind w:left="360"/>
        <w:jc w:val="both"/>
        <w:rPr>
          <w:rFonts w:ascii="Times New Roman" w:hAnsi="Times New Roman" w:cs="Times New Roman"/>
          <w:sz w:val="18"/>
          <w:szCs w:val="20"/>
          <w:u w:val="single"/>
        </w:rPr>
      </w:pPr>
    </w:p>
    <w:p w14:paraId="6C685610" w14:textId="77777777" w:rsidR="00EA43E5" w:rsidRDefault="00EA43E5" w:rsidP="00EA43E5">
      <w:pPr>
        <w:pStyle w:val="Prrafodelista"/>
        <w:numPr>
          <w:ilvl w:val="0"/>
          <w:numId w:val="4"/>
        </w:numPr>
        <w:jc w:val="both"/>
        <w:rPr>
          <w:rFonts w:ascii="Times New Roman" w:hAnsi="Times New Roman" w:cs="Times New Roman"/>
          <w:sz w:val="18"/>
          <w:szCs w:val="20"/>
        </w:rPr>
      </w:pPr>
      <w:r w:rsidRPr="00EA43E5">
        <w:rPr>
          <w:rFonts w:ascii="Times New Roman" w:hAnsi="Times New Roman" w:cs="Times New Roman"/>
          <w:sz w:val="18"/>
          <w:szCs w:val="20"/>
          <w:u w:val="single"/>
        </w:rPr>
        <w:t>Memoria para datos y almacenamiento de información:</w:t>
      </w:r>
      <w:r>
        <w:rPr>
          <w:rFonts w:ascii="Times New Roman" w:hAnsi="Times New Roman" w:cs="Times New Roman"/>
          <w:sz w:val="18"/>
          <w:szCs w:val="20"/>
          <w:u w:val="single"/>
        </w:rPr>
        <w:t xml:space="preserve"> </w:t>
      </w:r>
      <w:r w:rsidRPr="00EA43E5">
        <w:rPr>
          <w:rFonts w:ascii="Times New Roman" w:hAnsi="Times New Roman" w:cs="Times New Roman"/>
          <w:sz w:val="18"/>
          <w:szCs w:val="20"/>
        </w:rPr>
        <w:t>Parte de la memoria de los AVR es volátil, del tipo RAM y está organizada en registros de 8-bits.</w:t>
      </w:r>
    </w:p>
    <w:p w14:paraId="79BA9A7F" w14:textId="77777777" w:rsidR="00EA43E5" w:rsidRPr="00EA43E5" w:rsidRDefault="00EA43E5" w:rsidP="00EA43E5">
      <w:pPr>
        <w:pStyle w:val="Prrafodelista"/>
        <w:rPr>
          <w:rFonts w:ascii="Times New Roman" w:hAnsi="Times New Roman" w:cs="Times New Roman"/>
          <w:sz w:val="18"/>
          <w:szCs w:val="20"/>
        </w:rPr>
      </w:pPr>
    </w:p>
    <w:p w14:paraId="06C5EF8E" w14:textId="77777777" w:rsidR="00FD49B5" w:rsidRPr="00FD49B5" w:rsidRDefault="00FD49B5" w:rsidP="00FD49B5">
      <w:pPr>
        <w:pStyle w:val="Prrafodelista"/>
        <w:numPr>
          <w:ilvl w:val="0"/>
          <w:numId w:val="7"/>
        </w:numPr>
        <w:jc w:val="both"/>
        <w:rPr>
          <w:rFonts w:ascii="Times New Roman" w:hAnsi="Times New Roman" w:cs="Times New Roman"/>
          <w:sz w:val="18"/>
          <w:szCs w:val="20"/>
        </w:rPr>
      </w:pPr>
      <w:r w:rsidRPr="00FD49B5">
        <w:rPr>
          <w:rFonts w:ascii="Times New Roman" w:hAnsi="Times New Roman" w:cs="Times New Roman"/>
          <w:sz w:val="18"/>
          <w:szCs w:val="20"/>
        </w:rPr>
        <w:t>Registros:</w:t>
      </w:r>
      <w:r>
        <w:rPr>
          <w:rFonts w:ascii="Times New Roman" w:hAnsi="Times New Roman" w:cs="Times New Roman"/>
          <w:sz w:val="18"/>
          <w:szCs w:val="20"/>
        </w:rPr>
        <w:t xml:space="preserve"> </w:t>
      </w:r>
      <w:r w:rsidRPr="00FD49B5">
        <w:rPr>
          <w:rFonts w:ascii="Times New Roman" w:hAnsi="Times New Roman" w:cs="Times New Roman"/>
          <w:sz w:val="18"/>
          <w:szCs w:val="20"/>
        </w:rPr>
        <w:t>Toda la información en el micro-controlador, desde la memoria de programas, la información del temporizador, hasta el estado de los pines en los puertos de entrada y salida, se almacena en registros de memoria. Los registros s</w:t>
      </w:r>
      <w:r>
        <w:rPr>
          <w:rFonts w:ascii="Times New Roman" w:hAnsi="Times New Roman" w:cs="Times New Roman"/>
          <w:sz w:val="18"/>
          <w:szCs w:val="20"/>
        </w:rPr>
        <w:t xml:space="preserve">on como cajones en un gabinete. </w:t>
      </w:r>
      <w:r w:rsidRPr="00FD49B5">
        <w:rPr>
          <w:rFonts w:ascii="Times New Roman" w:hAnsi="Times New Roman" w:cs="Times New Roman"/>
          <w:sz w:val="18"/>
          <w:szCs w:val="20"/>
        </w:rPr>
        <w:t>Se usan cajones que pueden guardar por ejemplo ocho (8) tarjetas y en donde cada tarjeta almacena un número binario de un bit (i.e. un cero (0) o un uno (1)). Cada cajón posee una dirección asignada para poder ser encontrado por el micro-controlador.</w:t>
      </w:r>
    </w:p>
    <w:p w14:paraId="7283BFF9" w14:textId="77777777" w:rsidR="00FD49B5" w:rsidRPr="009612F4" w:rsidRDefault="00FD49B5" w:rsidP="009612F4">
      <w:pPr>
        <w:pStyle w:val="Prrafodelista"/>
        <w:numPr>
          <w:ilvl w:val="0"/>
          <w:numId w:val="7"/>
        </w:numPr>
        <w:jc w:val="both"/>
        <w:rPr>
          <w:rFonts w:ascii="Times New Roman" w:hAnsi="Times New Roman" w:cs="Times New Roman"/>
          <w:sz w:val="18"/>
          <w:szCs w:val="20"/>
        </w:rPr>
      </w:pPr>
      <w:r w:rsidRPr="009612F4">
        <w:rPr>
          <w:rFonts w:ascii="Times New Roman" w:hAnsi="Times New Roman" w:cs="Times New Roman"/>
          <w:sz w:val="18"/>
          <w:szCs w:val="20"/>
        </w:rPr>
        <w:t xml:space="preserve">Algunos registros, como por ejemplo los de RAM, se utilizan para almacenar datos en general. Otros tienen funciones específicas para controlar los convertidores análogo-digitales, contabilizar duraciones en tiempo o para asignar o conseguir valores de los pines de entrada. Los registros en RAM pueden ser </w:t>
      </w:r>
      <w:r w:rsidRPr="009612F4">
        <w:rPr>
          <w:rFonts w:ascii="Times New Roman" w:hAnsi="Times New Roman" w:cs="Times New Roman"/>
          <w:sz w:val="18"/>
          <w:szCs w:val="20"/>
        </w:rPr>
        <w:lastRenderedPageBreak/>
        <w:t>leídos o escritos. Otros registros pueden ser para acceder o leer únicamente.</w:t>
      </w:r>
    </w:p>
    <w:p w14:paraId="4368A5CC" w14:textId="77777777" w:rsidR="00FD49B5" w:rsidRPr="00FD49B5" w:rsidRDefault="00FD49B5" w:rsidP="00FD49B5">
      <w:pPr>
        <w:pStyle w:val="Prrafodelista"/>
        <w:numPr>
          <w:ilvl w:val="0"/>
          <w:numId w:val="7"/>
        </w:numPr>
        <w:jc w:val="both"/>
        <w:rPr>
          <w:rFonts w:ascii="Times New Roman" w:hAnsi="Times New Roman" w:cs="Times New Roman"/>
          <w:sz w:val="18"/>
          <w:szCs w:val="20"/>
          <w:u w:val="single"/>
        </w:rPr>
      </w:pPr>
      <w:r w:rsidRPr="00FD49B5">
        <w:rPr>
          <w:rFonts w:ascii="Times New Roman" w:hAnsi="Times New Roman" w:cs="Times New Roman"/>
          <w:sz w:val="18"/>
          <w:szCs w:val="20"/>
          <w:u w:val="single"/>
        </w:rPr>
        <w:t>Bits y bytes:</w:t>
      </w:r>
      <w:r w:rsidRPr="00FD49B5">
        <w:rPr>
          <w:rFonts w:ascii="Times New Roman" w:hAnsi="Times New Roman" w:cs="Times New Roman"/>
          <w:sz w:val="18"/>
          <w:szCs w:val="20"/>
        </w:rPr>
        <w:t xml:space="preserve"> Un byte, se compone de 8-bits con 256 valores solamente. Toda la información en el micro-controladores almacenada en pedazos de tamaño de un byte. Para facilitar la comprensión y operación con números binarios en el formato de unos y ceros, cada byte de información se representa con un número hexadecimal de dos dígitos. Por ejemplo el número (1111 0011) en binario, equivale a (243) en decimales y a ( F3 ) en hexadecimal. Es costumbre adicionar el prefijo '0x' para indicar que el número está en base 16 (hexadecimal), es decir (0xF3). Las direcciones de lugares en la memoria normalmente se dan en hexadecimal pero con el prefijo '$' para indicar que son el número de una dirección en lugar de un valor (e.g. $03DF).</w:t>
      </w:r>
      <w:sdt>
        <w:sdtPr>
          <w:rPr>
            <w:rFonts w:ascii="Times New Roman" w:hAnsi="Times New Roman" w:cs="Times New Roman"/>
            <w:sz w:val="18"/>
            <w:szCs w:val="20"/>
          </w:rPr>
          <w:id w:val="2109228792"/>
          <w:citation/>
        </w:sdtPr>
        <w:sdtEndPr/>
        <w:sdtContent>
          <w:r>
            <w:rPr>
              <w:rFonts w:ascii="Times New Roman" w:hAnsi="Times New Roman" w:cs="Times New Roman"/>
              <w:sz w:val="18"/>
              <w:szCs w:val="20"/>
            </w:rPr>
            <w:fldChar w:fldCharType="begin"/>
          </w:r>
          <w:r>
            <w:rPr>
              <w:rFonts w:ascii="Times New Roman" w:hAnsi="Times New Roman" w:cs="Times New Roman"/>
              <w:sz w:val="18"/>
              <w:szCs w:val="20"/>
            </w:rPr>
            <w:instrText xml:space="preserve"> CITATION Jua16 \l 9226 </w:instrText>
          </w:r>
          <w:r>
            <w:rPr>
              <w:rFonts w:ascii="Times New Roman" w:hAnsi="Times New Roman" w:cs="Times New Roman"/>
              <w:sz w:val="18"/>
              <w:szCs w:val="20"/>
            </w:rPr>
            <w:fldChar w:fldCharType="separate"/>
          </w:r>
          <w:r>
            <w:rPr>
              <w:rFonts w:ascii="Times New Roman" w:hAnsi="Times New Roman" w:cs="Times New Roman"/>
              <w:noProof/>
              <w:sz w:val="18"/>
              <w:szCs w:val="20"/>
            </w:rPr>
            <w:t xml:space="preserve"> </w:t>
          </w:r>
          <w:r w:rsidRPr="00FD49B5">
            <w:rPr>
              <w:rFonts w:ascii="Times New Roman" w:hAnsi="Times New Roman" w:cs="Times New Roman"/>
              <w:noProof/>
              <w:sz w:val="18"/>
              <w:szCs w:val="20"/>
            </w:rPr>
            <w:t>[1]</w:t>
          </w:r>
          <w:r>
            <w:rPr>
              <w:rFonts w:ascii="Times New Roman" w:hAnsi="Times New Roman" w:cs="Times New Roman"/>
              <w:sz w:val="18"/>
              <w:szCs w:val="20"/>
            </w:rPr>
            <w:fldChar w:fldCharType="end"/>
          </w:r>
        </w:sdtContent>
      </w:sdt>
    </w:p>
    <w:p w14:paraId="20AD6425" w14:textId="77777777" w:rsidR="00FD49B5" w:rsidRPr="00FD49B5" w:rsidRDefault="00FD49B5" w:rsidP="00FD49B5">
      <w:pPr>
        <w:pStyle w:val="Prrafodelista"/>
        <w:numPr>
          <w:ilvl w:val="0"/>
          <w:numId w:val="9"/>
        </w:numPr>
        <w:jc w:val="both"/>
        <w:rPr>
          <w:rFonts w:ascii="Times New Roman" w:hAnsi="Times New Roman" w:cs="Times New Roman"/>
          <w:sz w:val="18"/>
          <w:szCs w:val="20"/>
          <w:u w:val="single"/>
        </w:rPr>
      </w:pPr>
      <w:r w:rsidRPr="00FD49B5">
        <w:rPr>
          <w:rFonts w:ascii="Times New Roman" w:hAnsi="Times New Roman" w:cs="Times New Roman"/>
          <w:sz w:val="18"/>
          <w:szCs w:val="20"/>
          <w:u w:val="single"/>
        </w:rPr>
        <w:t>Registros de Entrada y Salida:</w:t>
      </w:r>
      <w:r w:rsidRPr="00FD49B5">
        <w:rPr>
          <w:rFonts w:ascii="Times New Roman" w:hAnsi="Times New Roman" w:cs="Times New Roman"/>
          <w:sz w:val="18"/>
          <w:szCs w:val="20"/>
        </w:rPr>
        <w:t xml:space="preserve"> Para recibir o mandar (leer o escribir) a los pines de entrada y salida del micro-controlador, se necesita conocer un poco más sobre la arquitectura y diseño en este tipo de dispositivos. La razón por la que 32 pines de </w:t>
      </w:r>
      <w:r>
        <w:rPr>
          <w:rFonts w:ascii="Times New Roman" w:hAnsi="Times New Roman" w:cs="Times New Roman"/>
          <w:sz w:val="18"/>
          <w:szCs w:val="20"/>
        </w:rPr>
        <w:t>entrada y salida en un ATMega</w:t>
      </w:r>
      <w:r w:rsidRPr="00FD49B5">
        <w:rPr>
          <w:rFonts w:ascii="Times New Roman" w:hAnsi="Times New Roman" w:cs="Times New Roman"/>
          <w:sz w:val="18"/>
          <w:szCs w:val="20"/>
        </w:rPr>
        <w:t>, están divididos en cuatro (4) puertos cada uno de ocho (8) pines, es porque ésta configuración permite que el estado de los pines pueda estar representado por cuatro (4) bytes, llamados PORTA, PORTB, PORTC, y PORTD respectivamente. Cada pin físico corresponde a un bit lógico en el puerto. Por ejemplo el valor del PIN-3, reside en el lugar 3 del PORTD.</w:t>
      </w:r>
      <w:sdt>
        <w:sdtPr>
          <w:rPr>
            <w:rFonts w:ascii="Times New Roman" w:hAnsi="Times New Roman" w:cs="Times New Roman"/>
            <w:sz w:val="18"/>
            <w:szCs w:val="20"/>
          </w:rPr>
          <w:id w:val="-558012799"/>
          <w:citation/>
        </w:sdtPr>
        <w:sdtEndPr/>
        <w:sdtContent>
          <w:r>
            <w:rPr>
              <w:rFonts w:ascii="Times New Roman" w:hAnsi="Times New Roman" w:cs="Times New Roman"/>
              <w:sz w:val="18"/>
              <w:szCs w:val="20"/>
            </w:rPr>
            <w:fldChar w:fldCharType="begin"/>
          </w:r>
          <w:r>
            <w:rPr>
              <w:rFonts w:ascii="Times New Roman" w:hAnsi="Times New Roman" w:cs="Times New Roman"/>
              <w:sz w:val="18"/>
              <w:szCs w:val="20"/>
            </w:rPr>
            <w:instrText xml:space="preserve"> CITATION Jua16 \l 9226 </w:instrText>
          </w:r>
          <w:r>
            <w:rPr>
              <w:rFonts w:ascii="Times New Roman" w:hAnsi="Times New Roman" w:cs="Times New Roman"/>
              <w:sz w:val="18"/>
              <w:szCs w:val="20"/>
            </w:rPr>
            <w:fldChar w:fldCharType="separate"/>
          </w:r>
          <w:r>
            <w:rPr>
              <w:rFonts w:ascii="Times New Roman" w:hAnsi="Times New Roman" w:cs="Times New Roman"/>
              <w:noProof/>
              <w:sz w:val="18"/>
              <w:szCs w:val="20"/>
            </w:rPr>
            <w:t xml:space="preserve"> </w:t>
          </w:r>
          <w:r w:rsidRPr="00FD49B5">
            <w:rPr>
              <w:rFonts w:ascii="Times New Roman" w:hAnsi="Times New Roman" w:cs="Times New Roman"/>
              <w:noProof/>
              <w:sz w:val="18"/>
              <w:szCs w:val="20"/>
            </w:rPr>
            <w:t>[1]</w:t>
          </w:r>
          <w:r>
            <w:rPr>
              <w:rFonts w:ascii="Times New Roman" w:hAnsi="Times New Roman" w:cs="Times New Roman"/>
              <w:sz w:val="18"/>
              <w:szCs w:val="20"/>
            </w:rPr>
            <w:fldChar w:fldCharType="end"/>
          </w:r>
        </w:sdtContent>
      </w:sdt>
    </w:p>
    <w:p w14:paraId="36E79B89" w14:textId="669CCD92" w:rsidR="009612F4" w:rsidRPr="009612F4" w:rsidRDefault="00FD49B5" w:rsidP="00BF3E0F">
      <w:pPr>
        <w:pStyle w:val="Prrafodelista"/>
        <w:numPr>
          <w:ilvl w:val="0"/>
          <w:numId w:val="7"/>
        </w:numPr>
        <w:jc w:val="both"/>
        <w:rPr>
          <w:rFonts w:ascii="Times New Roman" w:hAnsi="Times New Roman" w:cs="Times New Roman"/>
          <w:sz w:val="18"/>
          <w:szCs w:val="20"/>
          <w:u w:val="single"/>
        </w:rPr>
      </w:pPr>
      <w:r w:rsidRPr="009612F4">
        <w:rPr>
          <w:rFonts w:ascii="Times New Roman" w:hAnsi="Times New Roman" w:cs="Times New Roman"/>
          <w:sz w:val="18"/>
          <w:szCs w:val="20"/>
          <w:u w:val="single"/>
        </w:rPr>
        <w:t>Asignando y Variando Entradas y Salidas:</w:t>
      </w:r>
      <w:r w:rsidRPr="009612F4">
        <w:rPr>
          <w:rFonts w:ascii="Times New Roman" w:hAnsi="Times New Roman" w:cs="Times New Roman"/>
          <w:sz w:val="18"/>
          <w:szCs w:val="20"/>
        </w:rPr>
        <w:t xml:space="preserve"> El termino para asignar el valor de ``vivo'', (i.e. </w:t>
      </w:r>
      <w:ins w:id="7" w:author="Gerardo Lopez" w:date="2016-04-03T00:39:00Z">
        <w:r w:rsidR="00174DA9">
          <w:rPr>
            <w:rFonts w:ascii="Times New Roman" w:hAnsi="Times New Roman" w:cs="Times New Roman"/>
            <w:sz w:val="18"/>
            <w:szCs w:val="20"/>
          </w:rPr>
          <w:t>“</w:t>
        </w:r>
      </w:ins>
      <w:del w:id="8" w:author="Gerardo Lopez" w:date="2016-04-03T00:38:00Z">
        <w:r w:rsidRPr="009612F4" w:rsidDel="00174DA9">
          <w:rPr>
            <w:rFonts w:ascii="Times New Roman" w:hAnsi="Times New Roman" w:cs="Times New Roman"/>
            <w:sz w:val="18"/>
            <w:szCs w:val="20"/>
          </w:rPr>
          <w:delText>``</w:delText>
        </w:r>
      </w:del>
      <w:r w:rsidRPr="009612F4">
        <w:rPr>
          <w:rFonts w:ascii="Times New Roman" w:hAnsi="Times New Roman" w:cs="Times New Roman"/>
          <w:sz w:val="18"/>
          <w:szCs w:val="20"/>
        </w:rPr>
        <w:t>high'</w:t>
      </w:r>
      <w:ins w:id="9" w:author="Gerardo Lopez" w:date="2016-04-03T00:39:00Z">
        <w:r w:rsidR="00174DA9">
          <w:rPr>
            <w:rFonts w:ascii="Times New Roman" w:hAnsi="Times New Roman" w:cs="Times New Roman"/>
            <w:sz w:val="18"/>
            <w:szCs w:val="20"/>
          </w:rPr>
          <w:t>”</w:t>
        </w:r>
      </w:ins>
      <w:del w:id="10" w:author="Gerardo Lopez" w:date="2016-04-03T00:39:00Z">
        <w:r w:rsidRPr="009612F4" w:rsidDel="00174DA9">
          <w:rPr>
            <w:rFonts w:ascii="Times New Roman" w:hAnsi="Times New Roman" w:cs="Times New Roman"/>
            <w:sz w:val="18"/>
            <w:szCs w:val="20"/>
          </w:rPr>
          <w:delText>'</w:delText>
        </w:r>
      </w:del>
      <w:r w:rsidRPr="009612F4">
        <w:rPr>
          <w:rFonts w:ascii="Times New Roman" w:hAnsi="Times New Roman" w:cs="Times New Roman"/>
          <w:sz w:val="18"/>
          <w:szCs w:val="20"/>
        </w:rPr>
        <w:t xml:space="preserve">), es el (1). Esto equivale a encendido o activo. A veces también se denomina como ``High Byte''. El término para desactivar, borrar o apagar (i.e. ``low''), tiene un valor de (0). También se denomina como ``Low Byte''. Se pueden asignar valores a los registros solo un byte a la vez. </w:t>
      </w:r>
    </w:p>
    <w:p w14:paraId="6E46A42B" w14:textId="77777777" w:rsidR="009612F4" w:rsidRPr="009612F4" w:rsidRDefault="009612F4" w:rsidP="009612F4">
      <w:pPr>
        <w:pStyle w:val="Prrafodelista"/>
        <w:numPr>
          <w:ilvl w:val="0"/>
          <w:numId w:val="7"/>
        </w:numPr>
        <w:jc w:val="both"/>
        <w:rPr>
          <w:rFonts w:ascii="Times New Roman" w:hAnsi="Times New Roman" w:cs="Times New Roman"/>
          <w:sz w:val="18"/>
          <w:szCs w:val="20"/>
        </w:rPr>
      </w:pPr>
      <w:r w:rsidRPr="009612F4">
        <w:rPr>
          <w:rFonts w:ascii="Times New Roman" w:hAnsi="Times New Roman" w:cs="Times New Roman"/>
          <w:sz w:val="18"/>
          <w:szCs w:val="20"/>
          <w:u w:val="single"/>
        </w:rPr>
        <w:t>Registros DDR:</w:t>
      </w:r>
      <w:r>
        <w:rPr>
          <w:rFonts w:ascii="Times New Roman" w:hAnsi="Times New Roman" w:cs="Times New Roman"/>
          <w:sz w:val="18"/>
          <w:szCs w:val="20"/>
          <w:u w:val="single"/>
        </w:rPr>
        <w:t xml:space="preserve"> </w:t>
      </w:r>
      <w:r w:rsidRPr="009612F4">
        <w:rPr>
          <w:rFonts w:ascii="Times New Roman" w:hAnsi="Times New Roman" w:cs="Times New Roman"/>
          <w:sz w:val="18"/>
          <w:szCs w:val="20"/>
        </w:rPr>
        <w:t xml:space="preserve">No todos los registros de entrada y salida en los AVR son pines físicos. Ya que los pines pueden estar configurados o para entrada y salida, el micro-controlador, necesita un lugar para almacenar el direccionamiento de cada bit. Para esto se utilizan los registros DDR (data direction registers). Como en los otros registros del micro-controlador, los DDR se configuran con ceros (000) y unos (111), pero en este caso el (0), indica una entrada y el (1), una salida. Este tipo de registros funcionan como un vigilante para controlar cuales son los permisos que tiene cada proceso para transformar datos en los cajones de la memoria bit-por-bit. Por ejemplo si al asignar </w:t>
      </w:r>
      <w:r w:rsidRPr="009612F4">
        <w:rPr>
          <w:rFonts w:ascii="Times New Roman" w:hAnsi="Times New Roman" w:cs="Times New Roman"/>
          <w:sz w:val="18"/>
          <w:szCs w:val="20"/>
        </w:rPr>
        <w:t>un valor de (0xF0) (aka. 1111 0000) al registro DDRA, esto indicaría que los bits 7-4 en el puerto PORTA, son de salida y los bits 3-0 serían configurados como entradas en el mismo puerto.</w:t>
      </w:r>
    </w:p>
    <w:p w14:paraId="2714F7D0" w14:textId="77777777" w:rsidR="00EA43E5" w:rsidRPr="00EA43E5" w:rsidRDefault="00EA43E5" w:rsidP="00EA43E5">
      <w:pPr>
        <w:pStyle w:val="Prrafodelista"/>
        <w:ind w:left="360"/>
        <w:jc w:val="both"/>
        <w:rPr>
          <w:rFonts w:ascii="Times New Roman" w:hAnsi="Times New Roman" w:cs="Times New Roman"/>
          <w:sz w:val="18"/>
          <w:szCs w:val="20"/>
          <w:u w:val="single"/>
        </w:rPr>
      </w:pPr>
    </w:p>
    <w:p w14:paraId="6A73B981" w14:textId="77777777" w:rsidR="007B3F9C" w:rsidRPr="00EA43E5" w:rsidRDefault="00EA43E5" w:rsidP="00EA43E5">
      <w:pPr>
        <w:pStyle w:val="Prrafodelista"/>
        <w:numPr>
          <w:ilvl w:val="0"/>
          <w:numId w:val="4"/>
        </w:numPr>
        <w:jc w:val="both"/>
        <w:rPr>
          <w:rFonts w:ascii="Times New Roman" w:hAnsi="Times New Roman" w:cs="Times New Roman"/>
          <w:sz w:val="18"/>
          <w:u w:val="single"/>
          <w:lang w:val="es-ES"/>
        </w:rPr>
      </w:pPr>
      <w:r w:rsidRPr="00EA43E5">
        <w:rPr>
          <w:rFonts w:ascii="Times New Roman" w:hAnsi="Times New Roman" w:cs="Times New Roman"/>
          <w:sz w:val="18"/>
          <w:u w:val="single"/>
          <w:lang w:val="es-ES"/>
        </w:rPr>
        <w:t>Ejecución de Programas:</w:t>
      </w:r>
      <w:r>
        <w:rPr>
          <w:rFonts w:ascii="Times New Roman" w:hAnsi="Times New Roman" w:cs="Times New Roman"/>
          <w:sz w:val="18"/>
          <w:u w:val="single"/>
          <w:lang w:val="es-ES"/>
        </w:rPr>
        <w:t xml:space="preserve"> </w:t>
      </w:r>
      <w:r w:rsidRPr="00EA43E5">
        <w:rPr>
          <w:rFonts w:ascii="Times New Roman" w:hAnsi="Times New Roman" w:cs="Times New Roman"/>
          <w:sz w:val="18"/>
          <w:lang w:val="es-ES"/>
        </w:rPr>
        <w:t>Código hexadecimal (Hex Code), es lo que se almacena en la región de programas (flash program memory) del micro-controlador. Al correr el programa con el código hexadecimal, las instrucciones son leídas por un contador. Este procedimiento a la vez carga la siguiente instrucción a un registro especial de instrucciones. Los operandos de cada instrucción son subsecuente-mente transferidos a la unidad de lógica aritmética (ALU), mientras que la instrucción está siendo decodificada y posteriormente ejecutada por la unidad ALU.</w:t>
      </w:r>
      <w:sdt>
        <w:sdtPr>
          <w:rPr>
            <w:rFonts w:ascii="Times New Roman" w:hAnsi="Times New Roman" w:cs="Times New Roman"/>
            <w:sz w:val="18"/>
            <w:lang w:val="es-ES"/>
          </w:rPr>
          <w:id w:val="310458639"/>
          <w:citation/>
        </w:sdtPr>
        <w:sdtEndPr/>
        <w:sdtContent>
          <w:r>
            <w:rPr>
              <w:rFonts w:ascii="Times New Roman" w:hAnsi="Times New Roman" w:cs="Times New Roman"/>
              <w:sz w:val="18"/>
              <w:lang w:val="es-ES"/>
            </w:rPr>
            <w:fldChar w:fldCharType="begin"/>
          </w:r>
          <w:r>
            <w:rPr>
              <w:rFonts w:ascii="Times New Roman" w:hAnsi="Times New Roman" w:cs="Times New Roman"/>
              <w:sz w:val="18"/>
            </w:rPr>
            <w:instrText xml:space="preserve"> CITATION Jua16 \l 9226 </w:instrText>
          </w:r>
          <w:r>
            <w:rPr>
              <w:rFonts w:ascii="Times New Roman" w:hAnsi="Times New Roman" w:cs="Times New Roman"/>
              <w:sz w:val="18"/>
              <w:lang w:val="es-ES"/>
            </w:rPr>
            <w:fldChar w:fldCharType="separate"/>
          </w:r>
          <w:r>
            <w:rPr>
              <w:rFonts w:ascii="Times New Roman" w:hAnsi="Times New Roman" w:cs="Times New Roman"/>
              <w:noProof/>
              <w:sz w:val="18"/>
            </w:rPr>
            <w:t xml:space="preserve"> </w:t>
          </w:r>
          <w:r w:rsidRPr="00EA43E5">
            <w:rPr>
              <w:rFonts w:ascii="Times New Roman" w:hAnsi="Times New Roman" w:cs="Times New Roman"/>
              <w:noProof/>
              <w:sz w:val="18"/>
            </w:rPr>
            <w:t>[1]</w:t>
          </w:r>
          <w:r>
            <w:rPr>
              <w:rFonts w:ascii="Times New Roman" w:hAnsi="Times New Roman" w:cs="Times New Roman"/>
              <w:sz w:val="18"/>
              <w:lang w:val="es-ES"/>
            </w:rPr>
            <w:fldChar w:fldCharType="end"/>
          </w:r>
        </w:sdtContent>
      </w:sdt>
    </w:p>
    <w:p w14:paraId="74A08CFC" w14:textId="77777777" w:rsidR="007B3F9C" w:rsidRPr="00EA43E5" w:rsidRDefault="007B3F9C" w:rsidP="00EA43E5">
      <w:pPr>
        <w:pStyle w:val="Prrafodelista"/>
        <w:spacing w:after="0" w:line="240" w:lineRule="auto"/>
        <w:ind w:left="360"/>
        <w:jc w:val="both"/>
        <w:rPr>
          <w:rFonts w:ascii="Times New Roman" w:hAnsi="Times New Roman" w:cs="Times New Roman"/>
          <w:b/>
          <w:sz w:val="20"/>
          <w:lang w:val="es-ES"/>
        </w:rPr>
      </w:pPr>
    </w:p>
    <w:p w14:paraId="4E4D9ACE" w14:textId="77777777" w:rsidR="007B3F9C" w:rsidRPr="00EE36B5" w:rsidRDefault="007B3F9C" w:rsidP="007B3F9C">
      <w:pPr>
        <w:pStyle w:val="Prrafodelista"/>
        <w:numPr>
          <w:ilvl w:val="0"/>
          <w:numId w:val="2"/>
        </w:numPr>
        <w:jc w:val="center"/>
        <w:rPr>
          <w:rFonts w:ascii="Times New Roman" w:hAnsi="Times New Roman" w:cs="Times New Roman"/>
          <w:sz w:val="18"/>
          <w:szCs w:val="18"/>
        </w:rPr>
      </w:pPr>
      <w:r w:rsidRPr="00EE36B5">
        <w:rPr>
          <w:rFonts w:ascii="Times New Roman" w:hAnsi="Times New Roman" w:cs="Times New Roman"/>
          <w:sz w:val="20"/>
          <w:szCs w:val="20"/>
        </w:rPr>
        <w:t>ANALISIS Y PROCEDIMIENTO</w:t>
      </w:r>
    </w:p>
    <w:p w14:paraId="1238A309" w14:textId="77777777" w:rsidR="007B3F9C" w:rsidRDefault="00E6108E" w:rsidP="007B3F9C">
      <w:pPr>
        <w:jc w:val="both"/>
        <w:rPr>
          <w:rFonts w:ascii="Times New Roman" w:eastAsiaTheme="minorEastAsia" w:hAnsi="Times New Roman" w:cs="Times New Roman"/>
          <w:sz w:val="18"/>
          <w:szCs w:val="18"/>
          <w:lang w:val="es-ES"/>
        </w:rPr>
      </w:pPr>
      <w:r>
        <w:rPr>
          <w:rFonts w:ascii="Times New Roman" w:eastAsiaTheme="minorEastAsia" w:hAnsi="Times New Roman" w:cs="Times New Roman"/>
          <w:sz w:val="18"/>
          <w:szCs w:val="18"/>
          <w:lang w:val="es-ES"/>
        </w:rPr>
        <w:t xml:space="preserve">Se realizó la implementación de los puertos </w:t>
      </w:r>
      <w:r w:rsidR="000D433E">
        <w:rPr>
          <w:rFonts w:ascii="Times New Roman" w:eastAsiaTheme="minorEastAsia" w:hAnsi="Times New Roman" w:cs="Times New Roman"/>
          <w:sz w:val="18"/>
          <w:szCs w:val="18"/>
          <w:lang w:val="es-ES"/>
        </w:rPr>
        <w:t xml:space="preserve">digitales </w:t>
      </w:r>
      <w:r>
        <w:rPr>
          <w:rFonts w:ascii="Times New Roman" w:eastAsiaTheme="minorEastAsia" w:hAnsi="Times New Roman" w:cs="Times New Roman"/>
          <w:sz w:val="18"/>
          <w:szCs w:val="18"/>
          <w:lang w:val="es-ES"/>
        </w:rPr>
        <w:t>de entrada/salida, esto por medio del simulador proteus, inicialmente se creó el circuito para  un pin</w:t>
      </w:r>
      <w:r w:rsidR="000D433E">
        <w:rPr>
          <w:rFonts w:ascii="Times New Roman" w:eastAsiaTheme="minorEastAsia" w:hAnsi="Times New Roman" w:cs="Times New Roman"/>
          <w:sz w:val="18"/>
          <w:szCs w:val="18"/>
          <w:lang w:val="es-ES"/>
        </w:rPr>
        <w:t xml:space="preserve"> digital </w:t>
      </w:r>
      <w:r>
        <w:rPr>
          <w:rFonts w:ascii="Times New Roman" w:eastAsiaTheme="minorEastAsia" w:hAnsi="Times New Roman" w:cs="Times New Roman"/>
          <w:sz w:val="18"/>
          <w:szCs w:val="18"/>
          <w:lang w:val="es-ES"/>
        </w:rPr>
        <w:t xml:space="preserve"> entrada/salida, luego se probó su correcto funcionamiento para </w:t>
      </w:r>
      <w:r w:rsidR="00E82028">
        <w:rPr>
          <w:rFonts w:ascii="Times New Roman" w:eastAsiaTheme="minorEastAsia" w:hAnsi="Times New Roman" w:cs="Times New Roman"/>
          <w:sz w:val="18"/>
          <w:szCs w:val="18"/>
          <w:lang w:val="es-ES"/>
        </w:rPr>
        <w:t xml:space="preserve">posteriormente crear </w:t>
      </w:r>
      <w:r>
        <w:rPr>
          <w:rFonts w:ascii="Times New Roman" w:eastAsiaTheme="minorEastAsia" w:hAnsi="Times New Roman" w:cs="Times New Roman"/>
          <w:sz w:val="18"/>
          <w:szCs w:val="18"/>
          <w:lang w:val="es-ES"/>
        </w:rPr>
        <w:t xml:space="preserve">  su respectivo </w:t>
      </w:r>
      <w:r w:rsidR="00E82028">
        <w:rPr>
          <w:rFonts w:ascii="Times New Roman" w:eastAsiaTheme="minorEastAsia" w:hAnsi="Times New Roman" w:cs="Times New Roman"/>
          <w:sz w:val="18"/>
          <w:szCs w:val="18"/>
          <w:lang w:val="es-ES"/>
        </w:rPr>
        <w:t>componente, el cual</w:t>
      </w:r>
      <w:r>
        <w:rPr>
          <w:rFonts w:ascii="Times New Roman" w:eastAsiaTheme="minorEastAsia" w:hAnsi="Times New Roman" w:cs="Times New Roman"/>
          <w:sz w:val="18"/>
          <w:szCs w:val="18"/>
          <w:lang w:val="es-ES"/>
        </w:rPr>
        <w:t xml:space="preserve"> se </w:t>
      </w:r>
      <w:r w:rsidR="00E82028">
        <w:rPr>
          <w:rFonts w:ascii="Times New Roman" w:eastAsiaTheme="minorEastAsia" w:hAnsi="Times New Roman" w:cs="Times New Roman"/>
          <w:sz w:val="18"/>
          <w:szCs w:val="18"/>
          <w:lang w:val="es-ES"/>
        </w:rPr>
        <w:t>replicó</w:t>
      </w:r>
      <w:r>
        <w:rPr>
          <w:rFonts w:ascii="Times New Roman" w:eastAsiaTheme="minorEastAsia" w:hAnsi="Times New Roman" w:cs="Times New Roman"/>
          <w:sz w:val="18"/>
          <w:szCs w:val="18"/>
          <w:lang w:val="es-ES"/>
        </w:rPr>
        <w:t xml:space="preserve"> 8 veces para </w:t>
      </w:r>
      <w:r w:rsidR="00E82028">
        <w:rPr>
          <w:rFonts w:ascii="Times New Roman" w:eastAsiaTheme="minorEastAsia" w:hAnsi="Times New Roman" w:cs="Times New Roman"/>
          <w:sz w:val="18"/>
          <w:szCs w:val="18"/>
          <w:lang w:val="es-ES"/>
        </w:rPr>
        <w:t>crear dicho puerto de entrada/salida.</w:t>
      </w:r>
    </w:p>
    <w:p w14:paraId="21D34DB7" w14:textId="77777777" w:rsidR="00E82028" w:rsidRDefault="00E82028" w:rsidP="007B3F9C">
      <w:pPr>
        <w:jc w:val="both"/>
        <w:rPr>
          <w:rFonts w:ascii="Times New Roman" w:eastAsiaTheme="minorEastAsia" w:hAnsi="Times New Roman" w:cs="Times New Roman"/>
          <w:sz w:val="18"/>
          <w:szCs w:val="18"/>
          <w:lang w:val="es-ES"/>
        </w:rPr>
      </w:pPr>
      <w:r>
        <w:rPr>
          <w:rFonts w:ascii="Times New Roman" w:eastAsiaTheme="minorEastAsia" w:hAnsi="Times New Roman" w:cs="Times New Roman"/>
          <w:sz w:val="18"/>
          <w:szCs w:val="18"/>
          <w:lang w:val="es-ES"/>
        </w:rPr>
        <w:t>Luego se implementó la memoria flash y la memoria RAM por medio del circuito de la imagen 1. Como se puede observar en la figura este circuito consta de dos puertos uno configurado como entrada y el otro configurado como salida, para realizar esta configuración y comprobar el adecuado funcionamiento de estas memorias, se usa un código de programación contenido en el ATMega8515</w:t>
      </w:r>
      <w:r w:rsidR="00A43901">
        <w:rPr>
          <w:rFonts w:ascii="Times New Roman" w:eastAsiaTheme="minorEastAsia" w:hAnsi="Times New Roman" w:cs="Times New Roman"/>
          <w:sz w:val="18"/>
          <w:szCs w:val="18"/>
          <w:lang w:val="es-ES"/>
        </w:rPr>
        <w:t xml:space="preserve"> que para este microcontrolador sería la CPU del sistema</w:t>
      </w:r>
      <w:r>
        <w:rPr>
          <w:rFonts w:ascii="Times New Roman" w:eastAsiaTheme="minorEastAsia" w:hAnsi="Times New Roman" w:cs="Times New Roman"/>
          <w:sz w:val="18"/>
          <w:szCs w:val="18"/>
          <w:lang w:val="es-ES"/>
        </w:rPr>
        <w:t>.</w:t>
      </w:r>
    </w:p>
    <w:p w14:paraId="425916DC" w14:textId="77777777" w:rsidR="00A43901" w:rsidRDefault="00A43901" w:rsidP="007B3F9C">
      <w:pPr>
        <w:jc w:val="both"/>
        <w:rPr>
          <w:rFonts w:ascii="Times New Roman" w:eastAsiaTheme="minorEastAsia" w:hAnsi="Times New Roman" w:cs="Times New Roman"/>
          <w:sz w:val="18"/>
          <w:szCs w:val="18"/>
          <w:lang w:val="es-ES"/>
        </w:rPr>
      </w:pPr>
      <w:r w:rsidRPr="00A43901">
        <w:rPr>
          <w:rFonts w:ascii="Times New Roman" w:eastAsiaTheme="minorEastAsia" w:hAnsi="Times New Roman" w:cs="Times New Roman"/>
          <w:noProof/>
          <w:sz w:val="18"/>
          <w:szCs w:val="18"/>
          <w:lang w:eastAsia="es-CO"/>
        </w:rPr>
        <w:drawing>
          <wp:inline distT="0" distB="0" distL="0" distR="0" wp14:anchorId="734AA481" wp14:editId="1195E566">
            <wp:extent cx="2580663" cy="25431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1344" cy="2543846"/>
                    </a:xfrm>
                    <a:prstGeom prst="rect">
                      <a:avLst/>
                    </a:prstGeom>
                    <a:noFill/>
                    <a:ln>
                      <a:noFill/>
                    </a:ln>
                  </pic:spPr>
                </pic:pic>
              </a:graphicData>
            </a:graphic>
          </wp:inline>
        </w:drawing>
      </w:r>
      <w:r w:rsidR="00AD4345">
        <w:rPr>
          <w:rFonts w:ascii="Times New Roman" w:eastAsiaTheme="minorEastAsia" w:hAnsi="Times New Roman" w:cs="Times New Roman"/>
          <w:b/>
          <w:sz w:val="16"/>
          <w:szCs w:val="16"/>
        </w:rPr>
        <w:t>Imagen</w:t>
      </w:r>
      <w:r w:rsidR="00373411">
        <w:rPr>
          <w:rFonts w:ascii="Times New Roman" w:eastAsiaTheme="minorEastAsia" w:hAnsi="Times New Roman" w:cs="Times New Roman"/>
          <w:b/>
          <w:sz w:val="16"/>
          <w:szCs w:val="16"/>
        </w:rPr>
        <w:t xml:space="preserve"> </w:t>
      </w:r>
      <w:commentRangeStart w:id="11"/>
      <w:r w:rsidR="00373411">
        <w:rPr>
          <w:rFonts w:ascii="Times New Roman" w:eastAsiaTheme="minorEastAsia" w:hAnsi="Times New Roman" w:cs="Times New Roman"/>
          <w:b/>
          <w:sz w:val="16"/>
          <w:szCs w:val="16"/>
        </w:rPr>
        <w:t>1</w:t>
      </w:r>
      <w:r w:rsidR="00AD4345">
        <w:rPr>
          <w:rFonts w:ascii="Times New Roman" w:eastAsiaTheme="minorEastAsia" w:hAnsi="Times New Roman" w:cs="Times New Roman"/>
          <w:b/>
          <w:sz w:val="16"/>
          <w:szCs w:val="16"/>
        </w:rPr>
        <w:t xml:space="preserve"> Implementación de los pines digitales, memoria y CPU del microcontrolador AVR </w:t>
      </w:r>
      <w:commentRangeEnd w:id="11"/>
      <w:r w:rsidR="00BC75E3">
        <w:rPr>
          <w:rStyle w:val="Refdecomentario"/>
        </w:rPr>
        <w:commentReference w:id="11"/>
      </w:r>
    </w:p>
    <w:p w14:paraId="6ECEC44B" w14:textId="77777777" w:rsidR="00373411" w:rsidRDefault="00E82028" w:rsidP="007B3F9C">
      <w:pPr>
        <w:jc w:val="both"/>
        <w:rPr>
          <w:rFonts w:ascii="Times New Roman" w:eastAsiaTheme="minorEastAsia" w:hAnsi="Times New Roman" w:cs="Times New Roman"/>
          <w:sz w:val="18"/>
          <w:szCs w:val="18"/>
          <w:lang w:val="es-ES"/>
        </w:rPr>
      </w:pPr>
      <w:r>
        <w:rPr>
          <w:rFonts w:ascii="Times New Roman" w:eastAsiaTheme="minorEastAsia" w:hAnsi="Times New Roman" w:cs="Times New Roman"/>
          <w:sz w:val="18"/>
          <w:szCs w:val="18"/>
          <w:lang w:val="es-ES"/>
        </w:rPr>
        <w:lastRenderedPageBreak/>
        <w:t xml:space="preserve">Finalmente </w:t>
      </w:r>
      <w:r w:rsidR="001E4D72">
        <w:rPr>
          <w:rFonts w:ascii="Times New Roman" w:eastAsiaTheme="minorEastAsia" w:hAnsi="Times New Roman" w:cs="Times New Roman"/>
          <w:sz w:val="18"/>
          <w:szCs w:val="18"/>
          <w:lang w:val="es-ES"/>
        </w:rPr>
        <w:t xml:space="preserve">se implementa el timer de 8 bits </w:t>
      </w:r>
      <w:r w:rsidR="00373411">
        <w:rPr>
          <w:rFonts w:ascii="Times New Roman" w:eastAsiaTheme="minorEastAsia" w:hAnsi="Times New Roman" w:cs="Times New Roman"/>
          <w:sz w:val="18"/>
          <w:szCs w:val="18"/>
          <w:lang w:val="es-ES"/>
        </w:rPr>
        <w:t>de acuerdo al diagrama de bloques de la imagen 2. En donde:</w:t>
      </w:r>
    </w:p>
    <w:p w14:paraId="0D4D714D" w14:textId="77777777" w:rsidR="00F43ACB" w:rsidRDefault="00F43ACB" w:rsidP="00F43ACB">
      <w:pPr>
        <w:jc w:val="both"/>
        <w:rPr>
          <w:rFonts w:ascii="Times New Roman" w:eastAsiaTheme="minorEastAsia" w:hAnsi="Times New Roman" w:cs="Times New Roman"/>
          <w:sz w:val="18"/>
          <w:szCs w:val="18"/>
          <w:lang w:val="es-ES"/>
        </w:rPr>
      </w:pPr>
      <w:r>
        <w:rPr>
          <w:noProof/>
          <w:lang w:eastAsia="es-CO"/>
        </w:rPr>
        <w:drawing>
          <wp:inline distT="0" distB="0" distL="0" distR="0" wp14:anchorId="3E8E2956" wp14:editId="6ED49351">
            <wp:extent cx="2684780" cy="1880559"/>
            <wp:effectExtent l="0" t="0" r="127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6539" cy="1888795"/>
                    </a:xfrm>
                    <a:prstGeom prst="rect">
                      <a:avLst/>
                    </a:prstGeom>
                  </pic:spPr>
                </pic:pic>
              </a:graphicData>
            </a:graphic>
          </wp:inline>
        </w:drawing>
      </w:r>
    </w:p>
    <w:p w14:paraId="6F005AC8" w14:textId="77777777" w:rsidR="00F43ACB" w:rsidRPr="00373411" w:rsidRDefault="00F43ACB" w:rsidP="00F43ACB">
      <w:pPr>
        <w:jc w:val="both"/>
        <w:rPr>
          <w:rFonts w:ascii="Times New Roman" w:eastAsiaTheme="minorEastAsia" w:hAnsi="Times New Roman" w:cs="Times New Roman"/>
          <w:sz w:val="18"/>
          <w:szCs w:val="18"/>
          <w:lang w:val="es-ES"/>
        </w:rPr>
      </w:pPr>
      <w:r>
        <w:rPr>
          <w:rFonts w:ascii="Times New Roman" w:eastAsiaTheme="minorEastAsia" w:hAnsi="Times New Roman" w:cs="Times New Roman"/>
          <w:b/>
          <w:sz w:val="16"/>
          <w:szCs w:val="16"/>
        </w:rPr>
        <w:t xml:space="preserve">Imagen 2 diagrama de bloques temporizador de 8 bits. </w:t>
      </w:r>
    </w:p>
    <w:p w14:paraId="7BA79341" w14:textId="77777777" w:rsidR="00F43ACB" w:rsidRDefault="00F43ACB" w:rsidP="007B3F9C">
      <w:pPr>
        <w:jc w:val="both"/>
        <w:rPr>
          <w:rFonts w:ascii="Times New Roman" w:eastAsiaTheme="minorEastAsia" w:hAnsi="Times New Roman" w:cs="Times New Roman"/>
          <w:sz w:val="18"/>
          <w:szCs w:val="18"/>
          <w:lang w:val="es-ES"/>
        </w:rPr>
      </w:pPr>
    </w:p>
    <w:p w14:paraId="66C91454" w14:textId="77777777" w:rsidR="00373411" w:rsidRDefault="00373411" w:rsidP="00373411">
      <w:pPr>
        <w:pStyle w:val="Prrafodelista"/>
        <w:numPr>
          <w:ilvl w:val="0"/>
          <w:numId w:val="10"/>
        </w:numPr>
        <w:jc w:val="both"/>
        <w:rPr>
          <w:rFonts w:ascii="Times New Roman" w:eastAsiaTheme="minorEastAsia" w:hAnsi="Times New Roman" w:cs="Times New Roman"/>
          <w:sz w:val="18"/>
          <w:szCs w:val="18"/>
          <w:lang w:val="es-ES"/>
        </w:rPr>
      </w:pPr>
      <w:r w:rsidRPr="00373411">
        <w:rPr>
          <w:rFonts w:ascii="Times New Roman" w:eastAsiaTheme="minorEastAsia" w:hAnsi="Times New Roman" w:cs="Times New Roman"/>
          <w:sz w:val="18"/>
          <w:szCs w:val="18"/>
          <w:lang w:val="es-ES"/>
        </w:rPr>
        <w:t>TCCRn Registro de Control del Temporizador. Permite modificar el funcionamiento del temporizador.</w:t>
      </w:r>
    </w:p>
    <w:p w14:paraId="4B1DD420" w14:textId="77777777" w:rsidR="00F43ACB" w:rsidRPr="00F43ACB" w:rsidRDefault="008B0C32" w:rsidP="00F43ACB">
      <w:pPr>
        <w:jc w:val="both"/>
        <w:rPr>
          <w:rFonts w:ascii="Times New Roman" w:eastAsiaTheme="minorEastAsia" w:hAnsi="Times New Roman" w:cs="Times New Roman"/>
          <w:sz w:val="18"/>
          <w:szCs w:val="18"/>
          <w:lang w:val="es-ES"/>
        </w:rPr>
      </w:pPr>
      <w:r w:rsidRPr="008B0C32">
        <w:rPr>
          <w:rFonts w:ascii="Times New Roman" w:eastAsiaTheme="minorEastAsia" w:hAnsi="Times New Roman" w:cs="Times New Roman"/>
          <w:b/>
          <w:noProof/>
          <w:sz w:val="16"/>
          <w:szCs w:val="16"/>
          <w:lang w:eastAsia="es-CO"/>
        </w:rPr>
        <w:drawing>
          <wp:inline distT="0" distB="0" distL="0" distR="0" wp14:anchorId="6C248AC7" wp14:editId="50ECD3FA">
            <wp:extent cx="2581275" cy="162818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1275" cy="1628189"/>
                    </a:xfrm>
                    <a:prstGeom prst="rect">
                      <a:avLst/>
                    </a:prstGeom>
                    <a:noFill/>
                    <a:ln>
                      <a:noFill/>
                    </a:ln>
                  </pic:spPr>
                </pic:pic>
              </a:graphicData>
            </a:graphic>
          </wp:inline>
        </w:drawing>
      </w:r>
      <w:r w:rsidR="00F43ACB">
        <w:rPr>
          <w:rFonts w:ascii="Times New Roman" w:eastAsiaTheme="minorEastAsia" w:hAnsi="Times New Roman" w:cs="Times New Roman"/>
          <w:b/>
          <w:sz w:val="16"/>
          <w:szCs w:val="16"/>
        </w:rPr>
        <w:t>Imagen 3</w:t>
      </w:r>
      <w:r w:rsidR="00F43ACB" w:rsidRPr="00F43ACB">
        <w:rPr>
          <w:rFonts w:ascii="Times New Roman" w:eastAsiaTheme="minorEastAsia" w:hAnsi="Times New Roman" w:cs="Times New Roman"/>
          <w:b/>
          <w:sz w:val="16"/>
          <w:szCs w:val="16"/>
        </w:rPr>
        <w:t xml:space="preserve"> </w:t>
      </w:r>
      <w:r w:rsidR="00F43ACB">
        <w:rPr>
          <w:rFonts w:ascii="Times New Roman" w:eastAsiaTheme="minorEastAsia" w:hAnsi="Times New Roman" w:cs="Times New Roman"/>
          <w:b/>
          <w:sz w:val="16"/>
          <w:szCs w:val="16"/>
        </w:rPr>
        <w:t>Registro TCCRn.</w:t>
      </w:r>
    </w:p>
    <w:p w14:paraId="525FA1E5" w14:textId="77777777" w:rsidR="00F43ACB" w:rsidRDefault="00373411" w:rsidP="00373411">
      <w:pPr>
        <w:pStyle w:val="Prrafodelista"/>
        <w:numPr>
          <w:ilvl w:val="0"/>
          <w:numId w:val="11"/>
        </w:numPr>
        <w:jc w:val="both"/>
        <w:rPr>
          <w:rFonts w:ascii="Times New Roman" w:eastAsiaTheme="minorEastAsia" w:hAnsi="Times New Roman" w:cs="Times New Roman"/>
          <w:sz w:val="18"/>
          <w:szCs w:val="18"/>
          <w:lang w:val="es-ES"/>
        </w:rPr>
      </w:pPr>
      <w:r w:rsidRPr="00373411">
        <w:rPr>
          <w:rFonts w:ascii="Times New Roman" w:eastAsiaTheme="minorEastAsia" w:hAnsi="Times New Roman" w:cs="Times New Roman"/>
          <w:sz w:val="18"/>
          <w:szCs w:val="18"/>
          <w:lang w:val="es-ES"/>
        </w:rPr>
        <w:t>OCRn</w:t>
      </w:r>
      <w:r w:rsidR="00F43ACB">
        <w:rPr>
          <w:rFonts w:ascii="Times New Roman" w:eastAsiaTheme="minorEastAsia" w:hAnsi="Times New Roman" w:cs="Times New Roman"/>
          <w:sz w:val="18"/>
          <w:szCs w:val="18"/>
          <w:lang w:val="es-ES"/>
        </w:rPr>
        <w:t xml:space="preserve"> es el registro encargado del almacenamiento de los datos de un valor de comparación.</w:t>
      </w:r>
      <w:r w:rsidRPr="00373411">
        <w:rPr>
          <w:rFonts w:ascii="Times New Roman" w:eastAsiaTheme="minorEastAsia" w:hAnsi="Times New Roman" w:cs="Times New Roman"/>
          <w:sz w:val="18"/>
          <w:szCs w:val="18"/>
          <w:lang w:val="es-ES"/>
        </w:rPr>
        <w:t xml:space="preserve"> </w:t>
      </w:r>
    </w:p>
    <w:p w14:paraId="39D2B8F7" w14:textId="77777777" w:rsidR="00F43ACB" w:rsidRDefault="008B0C32" w:rsidP="00F43ACB">
      <w:pPr>
        <w:jc w:val="both"/>
        <w:rPr>
          <w:rFonts w:ascii="Times New Roman" w:eastAsiaTheme="minorEastAsia" w:hAnsi="Times New Roman" w:cs="Times New Roman"/>
          <w:b/>
          <w:sz w:val="16"/>
          <w:szCs w:val="16"/>
        </w:rPr>
      </w:pPr>
      <w:r w:rsidRPr="008B0C32">
        <w:rPr>
          <w:rFonts w:ascii="Times New Roman" w:eastAsiaTheme="minorEastAsia" w:hAnsi="Times New Roman" w:cs="Times New Roman"/>
          <w:b/>
          <w:noProof/>
          <w:sz w:val="16"/>
          <w:szCs w:val="16"/>
          <w:lang w:eastAsia="es-CO"/>
        </w:rPr>
        <w:drawing>
          <wp:inline distT="0" distB="0" distL="0" distR="0" wp14:anchorId="288CF603" wp14:editId="42C6A2E9">
            <wp:extent cx="2581275" cy="1858518"/>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1275" cy="1858518"/>
                    </a:xfrm>
                    <a:prstGeom prst="rect">
                      <a:avLst/>
                    </a:prstGeom>
                    <a:noFill/>
                    <a:ln>
                      <a:noFill/>
                    </a:ln>
                  </pic:spPr>
                </pic:pic>
              </a:graphicData>
            </a:graphic>
          </wp:inline>
        </w:drawing>
      </w:r>
      <w:r w:rsidR="00F43ACB" w:rsidRPr="00F43ACB">
        <w:rPr>
          <w:rFonts w:ascii="Times New Roman" w:eastAsiaTheme="minorEastAsia" w:hAnsi="Times New Roman" w:cs="Times New Roman"/>
          <w:b/>
          <w:sz w:val="16"/>
          <w:szCs w:val="16"/>
        </w:rPr>
        <w:t xml:space="preserve">Imagen </w:t>
      </w:r>
      <w:r w:rsidR="00F43ACB">
        <w:rPr>
          <w:rFonts w:ascii="Times New Roman" w:eastAsiaTheme="minorEastAsia" w:hAnsi="Times New Roman" w:cs="Times New Roman"/>
          <w:b/>
          <w:sz w:val="16"/>
          <w:szCs w:val="16"/>
        </w:rPr>
        <w:t>4 Registro OCRn.</w:t>
      </w:r>
    </w:p>
    <w:p w14:paraId="640EAF59" w14:textId="77777777" w:rsidR="00F43ACB" w:rsidRDefault="00F43ACB" w:rsidP="00F43ACB">
      <w:pPr>
        <w:pStyle w:val="Prrafodelista"/>
        <w:numPr>
          <w:ilvl w:val="0"/>
          <w:numId w:val="12"/>
        </w:numPr>
        <w:jc w:val="both"/>
        <w:rPr>
          <w:rFonts w:ascii="Times New Roman" w:eastAsiaTheme="minorEastAsia" w:hAnsi="Times New Roman" w:cs="Times New Roman"/>
          <w:sz w:val="18"/>
          <w:szCs w:val="18"/>
          <w:lang w:val="es-ES"/>
        </w:rPr>
      </w:pPr>
      <w:r w:rsidRPr="00F43ACB">
        <w:rPr>
          <w:rFonts w:ascii="Times New Roman" w:eastAsiaTheme="minorEastAsia" w:hAnsi="Times New Roman" w:cs="Times New Roman"/>
          <w:sz w:val="18"/>
          <w:szCs w:val="18"/>
          <w:lang w:val="es-ES"/>
        </w:rPr>
        <w:t>TCNTn</w:t>
      </w:r>
      <w:r>
        <w:rPr>
          <w:rFonts w:ascii="Times New Roman" w:eastAsiaTheme="minorEastAsia" w:hAnsi="Times New Roman" w:cs="Times New Roman"/>
          <w:sz w:val="18"/>
          <w:szCs w:val="18"/>
          <w:lang w:val="es-ES"/>
        </w:rPr>
        <w:t xml:space="preserve"> registro encargado del almacenamiento de la cuenta actual del temporizador</w:t>
      </w:r>
      <w:r w:rsidRPr="00F43ACB">
        <w:rPr>
          <w:rFonts w:ascii="Times New Roman" w:eastAsiaTheme="minorEastAsia" w:hAnsi="Times New Roman" w:cs="Times New Roman"/>
          <w:sz w:val="18"/>
          <w:szCs w:val="18"/>
          <w:lang w:val="es-ES"/>
        </w:rPr>
        <w:t xml:space="preserve"> </w:t>
      </w:r>
    </w:p>
    <w:p w14:paraId="2269DE72" w14:textId="77777777" w:rsidR="00F43ACB" w:rsidRPr="00F43ACB" w:rsidRDefault="008B0C32" w:rsidP="00F43ACB">
      <w:pPr>
        <w:jc w:val="both"/>
        <w:rPr>
          <w:rFonts w:ascii="Times New Roman" w:eastAsiaTheme="minorEastAsia" w:hAnsi="Times New Roman" w:cs="Times New Roman"/>
          <w:sz w:val="18"/>
          <w:szCs w:val="18"/>
          <w:lang w:val="es-ES"/>
        </w:rPr>
      </w:pPr>
      <w:r w:rsidRPr="008B0C32">
        <w:rPr>
          <w:rFonts w:ascii="Times New Roman" w:eastAsiaTheme="minorEastAsia" w:hAnsi="Times New Roman" w:cs="Times New Roman"/>
          <w:noProof/>
          <w:sz w:val="18"/>
          <w:szCs w:val="18"/>
          <w:lang w:eastAsia="es-CO"/>
        </w:rPr>
        <w:drawing>
          <wp:inline distT="0" distB="0" distL="0" distR="0" wp14:anchorId="5964ABF8" wp14:editId="06263572">
            <wp:extent cx="3028949" cy="280987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5253" cy="2815723"/>
                    </a:xfrm>
                    <a:prstGeom prst="rect">
                      <a:avLst/>
                    </a:prstGeom>
                    <a:noFill/>
                    <a:ln>
                      <a:noFill/>
                    </a:ln>
                  </pic:spPr>
                </pic:pic>
              </a:graphicData>
            </a:graphic>
          </wp:inline>
        </w:drawing>
      </w:r>
    </w:p>
    <w:p w14:paraId="52879195" w14:textId="77777777" w:rsidR="00F43ACB" w:rsidRDefault="00F43ACB" w:rsidP="00F43ACB">
      <w:pPr>
        <w:jc w:val="both"/>
        <w:rPr>
          <w:rFonts w:ascii="Times New Roman" w:eastAsiaTheme="minorEastAsia" w:hAnsi="Times New Roman" w:cs="Times New Roman"/>
          <w:b/>
          <w:sz w:val="16"/>
          <w:szCs w:val="16"/>
        </w:rPr>
      </w:pPr>
      <w:r w:rsidRPr="00F43ACB">
        <w:rPr>
          <w:rFonts w:ascii="Times New Roman" w:eastAsiaTheme="minorEastAsia" w:hAnsi="Times New Roman" w:cs="Times New Roman"/>
          <w:b/>
          <w:sz w:val="16"/>
          <w:szCs w:val="16"/>
        </w:rPr>
        <w:t xml:space="preserve">Imagen </w:t>
      </w:r>
      <w:r>
        <w:rPr>
          <w:rFonts w:ascii="Times New Roman" w:eastAsiaTheme="minorEastAsia" w:hAnsi="Times New Roman" w:cs="Times New Roman"/>
          <w:b/>
          <w:sz w:val="16"/>
          <w:szCs w:val="16"/>
        </w:rPr>
        <w:t>5 Registro TCNTn.</w:t>
      </w:r>
    </w:p>
    <w:p w14:paraId="35E8D69F" w14:textId="77777777" w:rsidR="008B0C32" w:rsidRDefault="008B0C32" w:rsidP="008B0C32">
      <w:pPr>
        <w:pStyle w:val="Prrafodelista"/>
        <w:numPr>
          <w:ilvl w:val="0"/>
          <w:numId w:val="12"/>
        </w:numPr>
        <w:jc w:val="both"/>
        <w:rPr>
          <w:rFonts w:ascii="Times New Roman" w:eastAsiaTheme="minorEastAsia" w:hAnsi="Times New Roman" w:cs="Times New Roman"/>
          <w:sz w:val="18"/>
          <w:szCs w:val="18"/>
          <w:lang w:val="es-ES"/>
        </w:rPr>
      </w:pPr>
      <w:r w:rsidRPr="008B0C32">
        <w:rPr>
          <w:rFonts w:ascii="Times New Roman" w:eastAsiaTheme="minorEastAsia" w:hAnsi="Times New Roman" w:cs="Times New Roman"/>
          <w:sz w:val="18"/>
          <w:szCs w:val="18"/>
          <w:u w:val="single"/>
          <w:lang w:val="es-ES"/>
        </w:rPr>
        <w:t>Preescalador</w:t>
      </w:r>
      <w:r>
        <w:rPr>
          <w:rFonts w:ascii="Times New Roman" w:eastAsiaTheme="minorEastAsia" w:hAnsi="Times New Roman" w:cs="Times New Roman"/>
          <w:sz w:val="18"/>
          <w:szCs w:val="18"/>
          <w:lang w:val="es-ES"/>
        </w:rPr>
        <w:t xml:space="preserve"> es el encargado de contar las banderas de tiempo actual y sobrepaso.</w:t>
      </w:r>
    </w:p>
    <w:p w14:paraId="407E7544" w14:textId="77777777" w:rsidR="008B0C32" w:rsidRDefault="008B0C32" w:rsidP="008B0C32">
      <w:pPr>
        <w:pStyle w:val="Prrafodelista"/>
        <w:jc w:val="both"/>
        <w:rPr>
          <w:rFonts w:ascii="Times New Roman" w:eastAsiaTheme="minorEastAsia" w:hAnsi="Times New Roman" w:cs="Times New Roman"/>
          <w:sz w:val="18"/>
          <w:szCs w:val="18"/>
          <w:lang w:val="es-ES"/>
        </w:rPr>
      </w:pPr>
      <w:r w:rsidRPr="008B0C32">
        <w:rPr>
          <w:rFonts w:ascii="Times New Roman" w:eastAsiaTheme="minorEastAsia" w:hAnsi="Times New Roman" w:cs="Times New Roman"/>
          <w:noProof/>
          <w:sz w:val="18"/>
          <w:szCs w:val="18"/>
          <w:lang w:eastAsia="es-CO"/>
        </w:rPr>
        <w:drawing>
          <wp:inline distT="0" distB="0" distL="0" distR="0" wp14:anchorId="02DCFC8E" wp14:editId="72D19884">
            <wp:extent cx="2981325" cy="1847626"/>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7139" cy="1863624"/>
                    </a:xfrm>
                    <a:prstGeom prst="rect">
                      <a:avLst/>
                    </a:prstGeom>
                    <a:noFill/>
                    <a:ln>
                      <a:noFill/>
                    </a:ln>
                  </pic:spPr>
                </pic:pic>
              </a:graphicData>
            </a:graphic>
          </wp:inline>
        </w:drawing>
      </w:r>
    </w:p>
    <w:p w14:paraId="4E6593EF" w14:textId="77777777" w:rsidR="008B0C32" w:rsidRDefault="008B0C32" w:rsidP="008B0C32">
      <w:pPr>
        <w:pStyle w:val="Prrafodelista"/>
        <w:jc w:val="both"/>
        <w:rPr>
          <w:rFonts w:ascii="Times New Roman" w:eastAsiaTheme="minorEastAsia" w:hAnsi="Times New Roman" w:cs="Times New Roman"/>
          <w:b/>
          <w:sz w:val="16"/>
          <w:szCs w:val="16"/>
        </w:rPr>
      </w:pPr>
      <w:r w:rsidRPr="00F43ACB">
        <w:rPr>
          <w:rFonts w:ascii="Times New Roman" w:eastAsiaTheme="minorEastAsia" w:hAnsi="Times New Roman" w:cs="Times New Roman"/>
          <w:b/>
          <w:sz w:val="16"/>
          <w:szCs w:val="16"/>
        </w:rPr>
        <w:t xml:space="preserve">Imagen </w:t>
      </w:r>
      <w:r>
        <w:rPr>
          <w:rFonts w:ascii="Times New Roman" w:eastAsiaTheme="minorEastAsia" w:hAnsi="Times New Roman" w:cs="Times New Roman"/>
          <w:b/>
          <w:sz w:val="16"/>
          <w:szCs w:val="16"/>
        </w:rPr>
        <w:t>6 preescalador.</w:t>
      </w:r>
    </w:p>
    <w:p w14:paraId="29E916AF" w14:textId="77777777" w:rsidR="008B0C32" w:rsidRDefault="008B0C32" w:rsidP="008B0C32">
      <w:pPr>
        <w:pStyle w:val="Prrafodelista"/>
        <w:jc w:val="both"/>
        <w:rPr>
          <w:rFonts w:ascii="Times New Roman" w:eastAsiaTheme="minorEastAsia" w:hAnsi="Times New Roman" w:cs="Times New Roman"/>
          <w:b/>
          <w:sz w:val="16"/>
          <w:szCs w:val="16"/>
        </w:rPr>
      </w:pPr>
    </w:p>
    <w:p w14:paraId="6E180FC3" w14:textId="77777777" w:rsidR="008B0C32" w:rsidRDefault="008B0C32" w:rsidP="008B0C32">
      <w:pPr>
        <w:pStyle w:val="Prrafodelista"/>
        <w:numPr>
          <w:ilvl w:val="0"/>
          <w:numId w:val="12"/>
        </w:numPr>
        <w:jc w:val="both"/>
        <w:rPr>
          <w:rFonts w:ascii="Times New Roman" w:eastAsiaTheme="minorEastAsia" w:hAnsi="Times New Roman" w:cs="Times New Roman"/>
          <w:sz w:val="18"/>
          <w:szCs w:val="18"/>
          <w:lang w:val="es-ES"/>
        </w:rPr>
      </w:pPr>
      <w:r w:rsidRPr="008B0C32">
        <w:rPr>
          <w:rFonts w:ascii="Times New Roman" w:eastAsiaTheme="minorEastAsia" w:hAnsi="Times New Roman" w:cs="Times New Roman"/>
          <w:sz w:val="18"/>
          <w:szCs w:val="18"/>
          <w:u w:val="single"/>
          <w:lang w:val="es-ES"/>
        </w:rPr>
        <w:t>Control logic</w:t>
      </w:r>
      <w:r>
        <w:rPr>
          <w:rFonts w:ascii="Times New Roman" w:eastAsiaTheme="minorEastAsia" w:hAnsi="Times New Roman" w:cs="Times New Roman"/>
          <w:sz w:val="18"/>
          <w:szCs w:val="18"/>
          <w:lang w:val="es-ES"/>
        </w:rPr>
        <w:t xml:space="preserve"> la lógica de control define una seria de pasos, con cada paso el control logic genera salidas específicas. Estás salidas son alimentadas el multiplexor de ruta de datos y registro de entrada de escritura. Cada etapa de la secuencia está diseñada para ser realizado en un solo ciclo de reloj.</w:t>
      </w:r>
    </w:p>
    <w:p w14:paraId="2C21A407" w14:textId="77777777" w:rsidR="008B0C32" w:rsidRDefault="008B0C32" w:rsidP="008B0C32">
      <w:pPr>
        <w:jc w:val="both"/>
        <w:rPr>
          <w:rFonts w:ascii="Times New Roman" w:eastAsiaTheme="minorEastAsia" w:hAnsi="Times New Roman" w:cs="Times New Roman"/>
          <w:sz w:val="18"/>
          <w:szCs w:val="18"/>
          <w:lang w:val="es-ES"/>
        </w:rPr>
      </w:pPr>
      <w:r w:rsidRPr="008B0C32">
        <w:rPr>
          <w:noProof/>
          <w:lang w:eastAsia="es-CO"/>
        </w:rPr>
        <w:lastRenderedPageBreak/>
        <w:drawing>
          <wp:inline distT="0" distB="0" distL="0" distR="0" wp14:anchorId="6DD5045A" wp14:editId="2014DFF7">
            <wp:extent cx="2628900" cy="193344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9045" cy="1940903"/>
                    </a:xfrm>
                    <a:prstGeom prst="rect">
                      <a:avLst/>
                    </a:prstGeom>
                    <a:noFill/>
                    <a:ln>
                      <a:noFill/>
                    </a:ln>
                  </pic:spPr>
                </pic:pic>
              </a:graphicData>
            </a:graphic>
          </wp:inline>
        </w:drawing>
      </w:r>
    </w:p>
    <w:p w14:paraId="219E6182" w14:textId="77777777" w:rsidR="007B3F9C" w:rsidRDefault="00E739F7" w:rsidP="002B0CB1">
      <w:pPr>
        <w:jc w:val="both"/>
        <w:rPr>
          <w:rFonts w:ascii="Times New Roman" w:eastAsiaTheme="minorEastAsia" w:hAnsi="Times New Roman" w:cs="Times New Roman"/>
          <w:b/>
          <w:sz w:val="16"/>
          <w:szCs w:val="16"/>
        </w:rPr>
      </w:pPr>
      <w:r w:rsidRPr="00F43ACB">
        <w:rPr>
          <w:rFonts w:ascii="Times New Roman" w:eastAsiaTheme="minorEastAsia" w:hAnsi="Times New Roman" w:cs="Times New Roman"/>
          <w:b/>
          <w:sz w:val="16"/>
          <w:szCs w:val="16"/>
        </w:rPr>
        <w:t xml:space="preserve">Imagen </w:t>
      </w:r>
      <w:r>
        <w:rPr>
          <w:rFonts w:ascii="Times New Roman" w:eastAsiaTheme="minorEastAsia" w:hAnsi="Times New Roman" w:cs="Times New Roman"/>
          <w:b/>
          <w:sz w:val="16"/>
          <w:szCs w:val="16"/>
        </w:rPr>
        <w:t>7 Control logic.</w:t>
      </w:r>
    </w:p>
    <w:p w14:paraId="540F7E35" w14:textId="77777777" w:rsidR="009544D7" w:rsidRPr="002B0CB1" w:rsidRDefault="009544D7" w:rsidP="002B0CB1">
      <w:pPr>
        <w:jc w:val="both"/>
        <w:rPr>
          <w:rFonts w:ascii="Times New Roman" w:eastAsiaTheme="minorEastAsia" w:hAnsi="Times New Roman" w:cs="Times New Roman"/>
          <w:sz w:val="18"/>
          <w:szCs w:val="18"/>
          <w:lang w:val="es-ES"/>
        </w:rPr>
      </w:pPr>
    </w:p>
    <w:p w14:paraId="7169AA1E" w14:textId="77777777" w:rsidR="007B3F9C" w:rsidRDefault="007B3F9C" w:rsidP="008C5C11">
      <w:pPr>
        <w:pStyle w:val="Prrafodelista"/>
        <w:numPr>
          <w:ilvl w:val="0"/>
          <w:numId w:val="2"/>
        </w:numPr>
        <w:spacing w:before="240"/>
        <w:jc w:val="center"/>
        <w:rPr>
          <w:rFonts w:ascii="Times New Roman" w:eastAsiaTheme="minorEastAsia" w:hAnsi="Times New Roman" w:cs="Times New Roman"/>
          <w:sz w:val="20"/>
          <w:szCs w:val="20"/>
        </w:rPr>
      </w:pPr>
      <w:r w:rsidRPr="00A476F1">
        <w:rPr>
          <w:rFonts w:ascii="Times New Roman" w:eastAsiaTheme="minorEastAsia" w:hAnsi="Times New Roman" w:cs="Times New Roman"/>
          <w:sz w:val="20"/>
          <w:szCs w:val="20"/>
        </w:rPr>
        <w:t>CONCLUSIONES</w:t>
      </w:r>
    </w:p>
    <w:p w14:paraId="7DB02C31" w14:textId="77777777" w:rsidR="009544D7" w:rsidRPr="008C5C11" w:rsidRDefault="009544D7" w:rsidP="009544D7">
      <w:pPr>
        <w:pStyle w:val="Prrafodelista"/>
        <w:spacing w:before="240"/>
        <w:ind w:left="1080"/>
        <w:rPr>
          <w:rFonts w:ascii="Times New Roman" w:eastAsiaTheme="minorEastAsia" w:hAnsi="Times New Roman" w:cs="Times New Roman"/>
          <w:sz w:val="20"/>
          <w:szCs w:val="20"/>
        </w:rPr>
      </w:pPr>
    </w:p>
    <w:p w14:paraId="6A9C5832" w14:textId="77777777" w:rsidR="003574D9" w:rsidRDefault="003574D9" w:rsidP="003574D9">
      <w:pPr>
        <w:pStyle w:val="Prrafodelista"/>
        <w:numPr>
          <w:ilvl w:val="0"/>
          <w:numId w:val="12"/>
        </w:numPr>
        <w:spacing w:before="240"/>
        <w:jc w:val="both"/>
        <w:rPr>
          <w:rFonts w:ascii="Times New Roman" w:eastAsiaTheme="minorEastAsia" w:hAnsi="Times New Roman" w:cs="Times New Roman"/>
          <w:sz w:val="18"/>
          <w:szCs w:val="18"/>
        </w:rPr>
      </w:pPr>
      <w:commentRangeStart w:id="12"/>
      <w:r>
        <w:rPr>
          <w:rFonts w:ascii="Times New Roman" w:eastAsiaTheme="minorEastAsia" w:hAnsi="Times New Roman" w:cs="Times New Roman"/>
          <w:sz w:val="18"/>
          <w:szCs w:val="18"/>
        </w:rPr>
        <w:t xml:space="preserve">Conocimos </w:t>
      </w:r>
      <w:commentRangeEnd w:id="12"/>
      <w:r w:rsidR="00B86B8F">
        <w:rPr>
          <w:rStyle w:val="Refdecomentario"/>
        </w:rPr>
        <w:commentReference w:id="12"/>
      </w:r>
      <w:r>
        <w:rPr>
          <w:rFonts w:ascii="Times New Roman" w:eastAsiaTheme="minorEastAsia" w:hAnsi="Times New Roman" w:cs="Times New Roman"/>
          <w:sz w:val="18"/>
          <w:szCs w:val="18"/>
        </w:rPr>
        <w:t>y entendimos el funcionamiento que posee el microcontrolador con CPU AVR por medio de diagrama de bloques.</w:t>
      </w:r>
    </w:p>
    <w:p w14:paraId="0AF074DF" w14:textId="77777777" w:rsidR="009544D7" w:rsidRDefault="009544D7" w:rsidP="009544D7">
      <w:pPr>
        <w:pStyle w:val="Prrafodelista"/>
        <w:spacing w:before="240"/>
        <w:jc w:val="both"/>
        <w:rPr>
          <w:rFonts w:ascii="Times New Roman" w:eastAsiaTheme="minorEastAsia" w:hAnsi="Times New Roman" w:cs="Times New Roman"/>
          <w:sz w:val="18"/>
          <w:szCs w:val="18"/>
        </w:rPr>
      </w:pPr>
    </w:p>
    <w:p w14:paraId="45C04868" w14:textId="77777777" w:rsidR="009544D7" w:rsidRDefault="003574D9" w:rsidP="00E32CD3">
      <w:pPr>
        <w:pStyle w:val="Prrafodelista"/>
        <w:numPr>
          <w:ilvl w:val="0"/>
          <w:numId w:val="12"/>
        </w:numPr>
        <w:spacing w:before="240"/>
        <w:jc w:val="both"/>
        <w:rPr>
          <w:rFonts w:ascii="Times New Roman" w:eastAsiaTheme="minorEastAsia" w:hAnsi="Times New Roman" w:cs="Times New Roman"/>
          <w:sz w:val="18"/>
          <w:szCs w:val="18"/>
        </w:rPr>
      </w:pPr>
      <w:r w:rsidRPr="009544D7">
        <w:rPr>
          <w:rFonts w:ascii="Times New Roman" w:eastAsiaTheme="minorEastAsia" w:hAnsi="Times New Roman" w:cs="Times New Roman"/>
          <w:sz w:val="18"/>
          <w:szCs w:val="18"/>
        </w:rPr>
        <w:t>Utilizamos la herramienta proteus para entender el comportamien</w:t>
      </w:r>
      <w:r w:rsidR="00522165" w:rsidRPr="009544D7">
        <w:rPr>
          <w:rFonts w:ascii="Times New Roman" w:eastAsiaTheme="minorEastAsia" w:hAnsi="Times New Roman" w:cs="Times New Roman"/>
          <w:sz w:val="18"/>
          <w:szCs w:val="18"/>
        </w:rPr>
        <w:t xml:space="preserve">to y visualizar claramente </w:t>
      </w:r>
      <w:r w:rsidR="009544D7" w:rsidRPr="009544D7">
        <w:rPr>
          <w:rFonts w:ascii="Times New Roman" w:eastAsiaTheme="minorEastAsia" w:hAnsi="Times New Roman" w:cs="Times New Roman"/>
          <w:sz w:val="18"/>
          <w:szCs w:val="18"/>
        </w:rPr>
        <w:t>el funcionamiento de cada uno de los bloques que posee en microcontrolador con CPU AVR</w:t>
      </w:r>
      <w:r w:rsidR="00522165" w:rsidRPr="009544D7">
        <w:rPr>
          <w:rFonts w:ascii="Times New Roman" w:eastAsiaTheme="minorEastAsia" w:hAnsi="Times New Roman" w:cs="Times New Roman"/>
          <w:sz w:val="18"/>
          <w:szCs w:val="18"/>
        </w:rPr>
        <w:t>.</w:t>
      </w:r>
    </w:p>
    <w:p w14:paraId="7CA69CDD" w14:textId="77777777" w:rsidR="009544D7" w:rsidRPr="009544D7" w:rsidRDefault="009544D7" w:rsidP="009544D7">
      <w:pPr>
        <w:pStyle w:val="Prrafodelista"/>
        <w:rPr>
          <w:rFonts w:ascii="Times New Roman" w:eastAsiaTheme="minorEastAsia" w:hAnsi="Times New Roman" w:cs="Times New Roman"/>
          <w:sz w:val="18"/>
          <w:szCs w:val="18"/>
        </w:rPr>
      </w:pPr>
    </w:p>
    <w:p w14:paraId="1EDCB762" w14:textId="77777777" w:rsidR="00522165" w:rsidRPr="009544D7" w:rsidRDefault="00522165" w:rsidP="00E32CD3">
      <w:pPr>
        <w:pStyle w:val="Prrafodelista"/>
        <w:numPr>
          <w:ilvl w:val="0"/>
          <w:numId w:val="12"/>
        </w:numPr>
        <w:spacing w:before="240"/>
        <w:jc w:val="both"/>
        <w:rPr>
          <w:rFonts w:ascii="Times New Roman" w:eastAsiaTheme="minorEastAsia" w:hAnsi="Times New Roman" w:cs="Times New Roman"/>
          <w:sz w:val="18"/>
          <w:szCs w:val="18"/>
        </w:rPr>
      </w:pPr>
      <w:r w:rsidRPr="009544D7">
        <w:rPr>
          <w:rFonts w:ascii="Times New Roman" w:eastAsiaTheme="minorEastAsia" w:hAnsi="Times New Roman" w:cs="Times New Roman"/>
          <w:sz w:val="18"/>
          <w:szCs w:val="18"/>
        </w:rPr>
        <w:t>Utilizamos los puertos creados y probados con anterioridad para conectarlos a una memoria RAM  que a su vez junto con el ATMEGA y un TIMER previamente diseñado e implementado, con todo esto unido se visualiza la señal que entrega</w:t>
      </w:r>
      <w:r w:rsidR="00B75DCE" w:rsidRPr="009544D7">
        <w:rPr>
          <w:rFonts w:ascii="Times New Roman" w:eastAsiaTheme="minorEastAsia" w:hAnsi="Times New Roman" w:cs="Times New Roman"/>
          <w:sz w:val="18"/>
          <w:szCs w:val="18"/>
        </w:rPr>
        <w:t xml:space="preserve"> configurándolo desde la programación en c cada uno de los 8 bits ocupados.</w:t>
      </w:r>
    </w:p>
    <w:p w14:paraId="1473F010" w14:textId="77777777" w:rsidR="009544D7" w:rsidRDefault="009544D7" w:rsidP="009544D7">
      <w:pPr>
        <w:pStyle w:val="Prrafodelista"/>
        <w:spacing w:before="240"/>
        <w:jc w:val="both"/>
        <w:rPr>
          <w:rFonts w:ascii="Times New Roman" w:eastAsiaTheme="minorEastAsia" w:hAnsi="Times New Roman" w:cs="Times New Roman"/>
          <w:sz w:val="18"/>
          <w:szCs w:val="18"/>
        </w:rPr>
      </w:pPr>
    </w:p>
    <w:p w14:paraId="3ECD57E6" w14:textId="77777777" w:rsidR="009544D7" w:rsidRPr="003574D9" w:rsidRDefault="009544D7" w:rsidP="003574D9">
      <w:pPr>
        <w:pStyle w:val="Prrafodelista"/>
        <w:numPr>
          <w:ilvl w:val="0"/>
          <w:numId w:val="12"/>
        </w:numPr>
        <w:spacing w:before="240"/>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La herramienta de proteus que permite encapsular circuitos </w:t>
      </w:r>
      <w:commentRangeStart w:id="13"/>
      <w:r>
        <w:rPr>
          <w:rFonts w:ascii="Times New Roman" w:eastAsiaTheme="minorEastAsia" w:hAnsi="Times New Roman" w:cs="Times New Roman"/>
          <w:sz w:val="18"/>
          <w:szCs w:val="18"/>
        </w:rPr>
        <w:t xml:space="preserve">por así decirlo </w:t>
      </w:r>
      <w:commentRangeEnd w:id="13"/>
      <w:r w:rsidR="00732CD5">
        <w:rPr>
          <w:rStyle w:val="Refdecomentario"/>
        </w:rPr>
        <w:commentReference w:id="13"/>
      </w:r>
      <w:r>
        <w:rPr>
          <w:rFonts w:ascii="Times New Roman" w:eastAsiaTheme="minorEastAsia" w:hAnsi="Times New Roman" w:cs="Times New Roman"/>
          <w:sz w:val="18"/>
          <w:szCs w:val="18"/>
        </w:rPr>
        <w:t>es muy útil para crear circuitos muy robustos.</w:t>
      </w:r>
    </w:p>
    <w:p w14:paraId="66B1F456" w14:textId="77777777" w:rsidR="007B3F9C" w:rsidRPr="00037D17" w:rsidRDefault="008C5C11" w:rsidP="007B3F9C">
      <w:pPr>
        <w:pStyle w:val="Prrafodelista"/>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 </w:t>
      </w:r>
    </w:p>
    <w:p w14:paraId="53F762A7" w14:textId="77777777" w:rsidR="007B3F9C" w:rsidRDefault="007B3F9C" w:rsidP="007B3F9C">
      <w:pPr>
        <w:pStyle w:val="Prrafodelista"/>
        <w:spacing w:before="240"/>
        <w:jc w:val="both"/>
        <w:rPr>
          <w:rFonts w:ascii="Times New Roman" w:eastAsiaTheme="minorEastAsia" w:hAnsi="Times New Roman" w:cs="Times New Roman"/>
          <w:sz w:val="18"/>
          <w:szCs w:val="18"/>
        </w:rPr>
      </w:pPr>
    </w:p>
    <w:p w14:paraId="54909195" w14:textId="77777777" w:rsidR="009544D7" w:rsidRDefault="009544D7" w:rsidP="007B3F9C">
      <w:pPr>
        <w:pStyle w:val="Prrafodelista"/>
        <w:spacing w:before="240"/>
        <w:jc w:val="both"/>
        <w:rPr>
          <w:rFonts w:ascii="Times New Roman" w:eastAsiaTheme="minorEastAsia" w:hAnsi="Times New Roman" w:cs="Times New Roman"/>
          <w:sz w:val="18"/>
          <w:szCs w:val="18"/>
        </w:rPr>
      </w:pPr>
    </w:p>
    <w:p w14:paraId="492DF711" w14:textId="77777777" w:rsidR="009544D7" w:rsidRDefault="009544D7" w:rsidP="007B3F9C">
      <w:pPr>
        <w:pStyle w:val="Prrafodelista"/>
        <w:spacing w:before="240"/>
        <w:jc w:val="both"/>
        <w:rPr>
          <w:rFonts w:ascii="Times New Roman" w:eastAsiaTheme="minorEastAsia" w:hAnsi="Times New Roman" w:cs="Times New Roman"/>
          <w:sz w:val="18"/>
          <w:szCs w:val="18"/>
        </w:rPr>
      </w:pPr>
    </w:p>
    <w:p w14:paraId="036C1D46" w14:textId="77777777" w:rsidR="009544D7" w:rsidRDefault="009544D7" w:rsidP="007B3F9C">
      <w:pPr>
        <w:pStyle w:val="Prrafodelista"/>
        <w:spacing w:before="240"/>
        <w:jc w:val="both"/>
        <w:rPr>
          <w:rFonts w:ascii="Times New Roman" w:eastAsiaTheme="minorEastAsia" w:hAnsi="Times New Roman" w:cs="Times New Roman"/>
          <w:sz w:val="18"/>
          <w:szCs w:val="18"/>
        </w:rPr>
      </w:pPr>
    </w:p>
    <w:p w14:paraId="65ABAE97" w14:textId="77777777" w:rsidR="009544D7" w:rsidRDefault="009544D7" w:rsidP="007B3F9C">
      <w:pPr>
        <w:pStyle w:val="Prrafodelista"/>
        <w:spacing w:before="240"/>
        <w:jc w:val="both"/>
        <w:rPr>
          <w:rFonts w:ascii="Times New Roman" w:eastAsiaTheme="minorEastAsia" w:hAnsi="Times New Roman" w:cs="Times New Roman"/>
          <w:sz w:val="18"/>
          <w:szCs w:val="18"/>
        </w:rPr>
      </w:pPr>
    </w:p>
    <w:p w14:paraId="0655BE7C" w14:textId="77777777" w:rsidR="009544D7" w:rsidRDefault="009544D7" w:rsidP="007B3F9C">
      <w:pPr>
        <w:pStyle w:val="Prrafodelista"/>
        <w:spacing w:before="240"/>
        <w:jc w:val="both"/>
        <w:rPr>
          <w:rFonts w:ascii="Times New Roman" w:eastAsiaTheme="minorEastAsia" w:hAnsi="Times New Roman" w:cs="Times New Roman"/>
          <w:sz w:val="18"/>
          <w:szCs w:val="18"/>
        </w:rPr>
      </w:pPr>
    </w:p>
    <w:p w14:paraId="2279568B" w14:textId="77777777" w:rsidR="009544D7" w:rsidRDefault="009544D7" w:rsidP="007B3F9C">
      <w:pPr>
        <w:pStyle w:val="Prrafodelista"/>
        <w:spacing w:before="240"/>
        <w:jc w:val="both"/>
        <w:rPr>
          <w:rFonts w:ascii="Times New Roman" w:eastAsiaTheme="minorEastAsia" w:hAnsi="Times New Roman" w:cs="Times New Roman"/>
          <w:sz w:val="18"/>
          <w:szCs w:val="18"/>
        </w:rPr>
      </w:pPr>
    </w:p>
    <w:p w14:paraId="23F9CE84" w14:textId="77777777" w:rsidR="009544D7" w:rsidRDefault="009544D7" w:rsidP="007B3F9C">
      <w:pPr>
        <w:pStyle w:val="Prrafodelista"/>
        <w:spacing w:before="240"/>
        <w:jc w:val="both"/>
        <w:rPr>
          <w:rFonts w:ascii="Times New Roman" w:eastAsiaTheme="minorEastAsia" w:hAnsi="Times New Roman" w:cs="Times New Roman"/>
          <w:sz w:val="18"/>
          <w:szCs w:val="18"/>
        </w:rPr>
      </w:pPr>
    </w:p>
    <w:p w14:paraId="41746463" w14:textId="77777777" w:rsidR="009544D7" w:rsidRDefault="009544D7" w:rsidP="007B3F9C">
      <w:pPr>
        <w:pStyle w:val="Prrafodelista"/>
        <w:spacing w:before="240"/>
        <w:jc w:val="both"/>
        <w:rPr>
          <w:rFonts w:ascii="Times New Roman" w:eastAsiaTheme="minorEastAsia" w:hAnsi="Times New Roman" w:cs="Times New Roman"/>
          <w:sz w:val="18"/>
          <w:szCs w:val="18"/>
        </w:rPr>
      </w:pPr>
    </w:p>
    <w:p w14:paraId="293BF9EA" w14:textId="77777777" w:rsidR="009544D7" w:rsidRDefault="009544D7" w:rsidP="007B3F9C">
      <w:pPr>
        <w:pStyle w:val="Prrafodelista"/>
        <w:spacing w:before="240"/>
        <w:jc w:val="both"/>
        <w:rPr>
          <w:rFonts w:ascii="Times New Roman" w:eastAsiaTheme="minorEastAsia" w:hAnsi="Times New Roman" w:cs="Times New Roman"/>
          <w:sz w:val="18"/>
          <w:szCs w:val="18"/>
        </w:rPr>
      </w:pPr>
    </w:p>
    <w:p w14:paraId="7CEF5893" w14:textId="77777777" w:rsidR="009544D7" w:rsidRDefault="009544D7" w:rsidP="007B3F9C">
      <w:pPr>
        <w:pStyle w:val="Prrafodelista"/>
        <w:spacing w:before="240"/>
        <w:jc w:val="both"/>
        <w:rPr>
          <w:rFonts w:ascii="Times New Roman" w:eastAsiaTheme="minorEastAsia" w:hAnsi="Times New Roman" w:cs="Times New Roman"/>
          <w:sz w:val="18"/>
          <w:szCs w:val="18"/>
        </w:rPr>
      </w:pPr>
    </w:p>
    <w:p w14:paraId="0526060D" w14:textId="77777777" w:rsidR="009544D7" w:rsidRDefault="009544D7" w:rsidP="007B3F9C">
      <w:pPr>
        <w:pStyle w:val="Prrafodelista"/>
        <w:spacing w:before="240"/>
        <w:jc w:val="both"/>
        <w:rPr>
          <w:rFonts w:ascii="Times New Roman" w:eastAsiaTheme="minorEastAsia" w:hAnsi="Times New Roman" w:cs="Times New Roman"/>
          <w:sz w:val="18"/>
          <w:szCs w:val="18"/>
        </w:rPr>
      </w:pPr>
    </w:p>
    <w:p w14:paraId="1EC2E3F0" w14:textId="77777777" w:rsidR="009544D7" w:rsidRDefault="009544D7" w:rsidP="007B3F9C">
      <w:pPr>
        <w:pStyle w:val="Prrafodelista"/>
        <w:spacing w:before="240"/>
        <w:jc w:val="both"/>
        <w:rPr>
          <w:rFonts w:ascii="Times New Roman" w:eastAsiaTheme="minorEastAsia" w:hAnsi="Times New Roman" w:cs="Times New Roman"/>
          <w:sz w:val="18"/>
          <w:szCs w:val="18"/>
        </w:rPr>
      </w:pPr>
    </w:p>
    <w:p w14:paraId="35AF1F0B" w14:textId="77777777" w:rsidR="009544D7" w:rsidRPr="00C15BFF" w:rsidRDefault="009544D7" w:rsidP="007B3F9C">
      <w:pPr>
        <w:pStyle w:val="Prrafodelista"/>
        <w:spacing w:before="240"/>
        <w:jc w:val="both"/>
        <w:rPr>
          <w:rFonts w:ascii="Times New Roman" w:eastAsiaTheme="minorEastAsia" w:hAnsi="Times New Roman" w:cs="Times New Roman"/>
          <w:sz w:val="18"/>
          <w:szCs w:val="18"/>
        </w:rPr>
      </w:pPr>
    </w:p>
    <w:p w14:paraId="1A46ACF5" w14:textId="77777777" w:rsidR="007B3F9C" w:rsidRPr="007839CF" w:rsidRDefault="007B3F9C" w:rsidP="007B3F9C">
      <w:pPr>
        <w:pStyle w:val="Prrafodelista"/>
        <w:numPr>
          <w:ilvl w:val="0"/>
          <w:numId w:val="2"/>
        </w:numPr>
        <w:spacing w:before="240"/>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REFERENCIAS</w:t>
      </w:r>
      <w:r>
        <w:rPr>
          <w:rFonts w:ascii="Times New Roman" w:eastAsiaTheme="minorEastAsia" w:hAnsi="Times New Roman" w:cs="Times New Roman"/>
          <w:sz w:val="20"/>
          <w:szCs w:val="20"/>
        </w:rPr>
        <w:fldChar w:fldCharType="begin"/>
      </w:r>
      <w:r w:rsidRPr="007839CF">
        <w:rPr>
          <w:rFonts w:ascii="Times New Roman" w:eastAsiaTheme="minorEastAsia" w:hAnsi="Times New Roman" w:cs="Times New Roman"/>
          <w:sz w:val="20"/>
          <w:szCs w:val="20"/>
        </w:rPr>
        <w:instrText xml:space="preserve"> BIBLIOGRAPHY  \l 9226 </w:instrText>
      </w:r>
      <w:r>
        <w:rPr>
          <w:rFonts w:ascii="Times New Roman" w:eastAsiaTheme="minorEastAsia" w:hAnsi="Times New Roman" w:cs="Times New Roman"/>
          <w:sz w:val="20"/>
          <w:szCs w:val="20"/>
        </w:rPr>
        <w:fldChar w:fldCharType="separate"/>
      </w:r>
    </w:p>
    <w:tbl>
      <w:tblPr>
        <w:tblpPr w:leftFromText="141" w:rightFromText="141" w:vertAnchor="text" w:horzAnchor="page" w:tblpX="7621" w:tblpY="194"/>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7"/>
        <w:gridCol w:w="3638"/>
      </w:tblGrid>
      <w:tr w:rsidR="009544D7" w14:paraId="7D1CBE92" w14:textId="77777777" w:rsidTr="009544D7">
        <w:trPr>
          <w:tblCellSpacing w:w="15" w:type="dxa"/>
        </w:trPr>
        <w:tc>
          <w:tcPr>
            <w:tcW w:w="470" w:type="pct"/>
            <w:hideMark/>
          </w:tcPr>
          <w:p w14:paraId="2466032E" w14:textId="77777777" w:rsidR="009544D7" w:rsidRPr="0057530E" w:rsidRDefault="009544D7" w:rsidP="009544D7">
            <w:pPr>
              <w:pStyle w:val="Bibliografa"/>
              <w:rPr>
                <w:rFonts w:ascii="Times New Roman" w:hAnsi="Times New Roman" w:cs="Times New Roman"/>
                <w:noProof/>
                <w:sz w:val="18"/>
                <w:szCs w:val="24"/>
                <w:lang w:val="es-ES"/>
              </w:rPr>
            </w:pPr>
            <w:r w:rsidRPr="0057530E">
              <w:rPr>
                <w:rFonts w:ascii="Times New Roman" w:hAnsi="Times New Roman" w:cs="Times New Roman"/>
                <w:noProof/>
                <w:sz w:val="18"/>
                <w:lang w:val="es-ES"/>
              </w:rPr>
              <w:t xml:space="preserve">[1] </w:t>
            </w:r>
          </w:p>
        </w:tc>
        <w:tc>
          <w:tcPr>
            <w:tcW w:w="4419" w:type="pct"/>
            <w:hideMark/>
          </w:tcPr>
          <w:p w14:paraId="7894BCD2" w14:textId="77777777" w:rsidR="009544D7" w:rsidRPr="0057530E" w:rsidRDefault="009544D7" w:rsidP="009544D7">
            <w:pPr>
              <w:pStyle w:val="Bibliografa"/>
              <w:jc w:val="both"/>
              <w:rPr>
                <w:rFonts w:ascii="Times New Roman" w:hAnsi="Times New Roman" w:cs="Times New Roman"/>
                <w:noProof/>
                <w:sz w:val="18"/>
                <w:lang w:val="es-ES"/>
              </w:rPr>
            </w:pPr>
            <w:r w:rsidRPr="0057530E">
              <w:rPr>
                <w:rFonts w:ascii="Times New Roman" w:hAnsi="Times New Roman" w:cs="Times New Roman"/>
                <w:noProof/>
                <w:sz w:val="18"/>
                <w:lang w:val="es-ES"/>
              </w:rPr>
              <w:t>J. Reyes, «Microcontroladores, Sistemas Ensamblados,» CCRMA, Stanford University., [En línea]. Available: https://ccrma.stanford.edu/~juanig/articles/pidht/pidtoot/Microcontroladores_Sistemas.html. [Último acceso: 27 marzo 2016].</w:t>
            </w:r>
          </w:p>
        </w:tc>
      </w:tr>
      <w:tr w:rsidR="009544D7" w14:paraId="188FA1EA" w14:textId="77777777" w:rsidTr="009544D7">
        <w:trPr>
          <w:tblCellSpacing w:w="15" w:type="dxa"/>
        </w:trPr>
        <w:tc>
          <w:tcPr>
            <w:tcW w:w="470" w:type="pct"/>
            <w:hideMark/>
          </w:tcPr>
          <w:p w14:paraId="52C7D1A9" w14:textId="77777777" w:rsidR="009544D7" w:rsidRPr="0057530E" w:rsidRDefault="009544D7" w:rsidP="009544D7">
            <w:pPr>
              <w:pStyle w:val="Bibliografa"/>
              <w:rPr>
                <w:rFonts w:ascii="Times New Roman" w:hAnsi="Times New Roman" w:cs="Times New Roman"/>
                <w:noProof/>
                <w:sz w:val="18"/>
                <w:lang w:val="es-ES"/>
              </w:rPr>
            </w:pPr>
            <w:r w:rsidRPr="0057530E">
              <w:rPr>
                <w:rFonts w:ascii="Times New Roman" w:hAnsi="Times New Roman" w:cs="Times New Roman"/>
                <w:noProof/>
                <w:sz w:val="18"/>
                <w:lang w:val="es-ES"/>
              </w:rPr>
              <w:t xml:space="preserve">[2] </w:t>
            </w:r>
          </w:p>
        </w:tc>
        <w:tc>
          <w:tcPr>
            <w:tcW w:w="4419" w:type="pct"/>
            <w:hideMark/>
          </w:tcPr>
          <w:p w14:paraId="56C32C84" w14:textId="77777777" w:rsidR="009544D7" w:rsidRPr="0057530E" w:rsidRDefault="009544D7" w:rsidP="009544D7">
            <w:pPr>
              <w:pStyle w:val="Bibliografa"/>
              <w:jc w:val="both"/>
              <w:rPr>
                <w:rFonts w:ascii="Times New Roman" w:hAnsi="Times New Roman" w:cs="Times New Roman"/>
                <w:noProof/>
                <w:sz w:val="18"/>
                <w:lang w:val="es-ES"/>
              </w:rPr>
            </w:pPr>
            <w:r w:rsidRPr="0057530E">
              <w:rPr>
                <w:rFonts w:ascii="Times New Roman" w:hAnsi="Times New Roman" w:cs="Times New Roman"/>
                <w:noProof/>
                <w:sz w:val="18"/>
                <w:lang w:val="es-ES"/>
              </w:rPr>
              <w:t>A. tecnologia, «areatecnologia,» [En línea]. Available: http://www.areatecnologia.com/TUTORIALES/EL%20TRANSISTOR.htm. [Último acceso: 3 marzo 2016].</w:t>
            </w:r>
          </w:p>
        </w:tc>
      </w:tr>
      <w:tr w:rsidR="009544D7" w14:paraId="4BF823B7" w14:textId="77777777" w:rsidTr="009544D7">
        <w:trPr>
          <w:tblCellSpacing w:w="15" w:type="dxa"/>
        </w:trPr>
        <w:tc>
          <w:tcPr>
            <w:tcW w:w="470" w:type="pct"/>
            <w:hideMark/>
          </w:tcPr>
          <w:p w14:paraId="59435F4E" w14:textId="77777777" w:rsidR="009544D7" w:rsidRPr="0057530E" w:rsidRDefault="009544D7" w:rsidP="009544D7">
            <w:pPr>
              <w:pStyle w:val="Bibliografa"/>
              <w:rPr>
                <w:rFonts w:ascii="Times New Roman" w:hAnsi="Times New Roman" w:cs="Times New Roman"/>
                <w:noProof/>
                <w:sz w:val="18"/>
                <w:lang w:val="es-ES"/>
              </w:rPr>
            </w:pPr>
            <w:r w:rsidRPr="0057530E">
              <w:rPr>
                <w:rFonts w:ascii="Times New Roman" w:hAnsi="Times New Roman" w:cs="Times New Roman"/>
                <w:noProof/>
                <w:sz w:val="18"/>
                <w:lang w:val="es-ES"/>
              </w:rPr>
              <w:t xml:space="preserve">[3] </w:t>
            </w:r>
          </w:p>
        </w:tc>
        <w:tc>
          <w:tcPr>
            <w:tcW w:w="4419" w:type="pct"/>
            <w:hideMark/>
          </w:tcPr>
          <w:p w14:paraId="08AC1040" w14:textId="77777777" w:rsidR="009544D7" w:rsidRPr="0057530E" w:rsidRDefault="009544D7" w:rsidP="009544D7">
            <w:pPr>
              <w:pStyle w:val="Bibliografa"/>
              <w:jc w:val="both"/>
              <w:rPr>
                <w:rFonts w:ascii="Times New Roman" w:hAnsi="Times New Roman" w:cs="Times New Roman"/>
                <w:noProof/>
                <w:sz w:val="18"/>
                <w:lang w:val="es-ES"/>
              </w:rPr>
            </w:pPr>
            <w:r w:rsidRPr="0057530E">
              <w:rPr>
                <w:rFonts w:ascii="Times New Roman" w:hAnsi="Times New Roman" w:cs="Times New Roman"/>
                <w:noProof/>
                <w:sz w:val="18"/>
                <w:lang w:val="es-ES"/>
              </w:rPr>
              <w:t xml:space="preserve">M. S. R. ,. G. C. C. J. Savant, «Diseño electronico,» de </w:t>
            </w:r>
            <w:r w:rsidRPr="0057530E">
              <w:rPr>
                <w:rFonts w:ascii="Times New Roman" w:hAnsi="Times New Roman" w:cs="Times New Roman"/>
                <w:i/>
                <w:iCs/>
                <w:noProof/>
                <w:sz w:val="18"/>
                <w:lang w:val="es-ES"/>
              </w:rPr>
              <w:t>Diseño electronico</w:t>
            </w:r>
            <w:r w:rsidRPr="0057530E">
              <w:rPr>
                <w:rFonts w:ascii="Times New Roman" w:hAnsi="Times New Roman" w:cs="Times New Roman"/>
                <w:noProof/>
                <w:sz w:val="18"/>
                <w:lang w:val="es-ES"/>
              </w:rPr>
              <w:t>, Pretice Hall, p. 252.</w:t>
            </w:r>
          </w:p>
        </w:tc>
      </w:tr>
      <w:tr w:rsidR="009544D7" w14:paraId="71FAA990" w14:textId="77777777" w:rsidTr="009544D7">
        <w:trPr>
          <w:tblCellSpacing w:w="15" w:type="dxa"/>
        </w:trPr>
        <w:tc>
          <w:tcPr>
            <w:tcW w:w="470" w:type="pct"/>
            <w:hideMark/>
          </w:tcPr>
          <w:p w14:paraId="097F13BA" w14:textId="77777777" w:rsidR="009544D7" w:rsidRPr="0057530E" w:rsidRDefault="009544D7" w:rsidP="009544D7">
            <w:pPr>
              <w:pStyle w:val="Bibliografa"/>
              <w:rPr>
                <w:rFonts w:ascii="Times New Roman" w:hAnsi="Times New Roman" w:cs="Times New Roman"/>
                <w:noProof/>
                <w:sz w:val="18"/>
                <w:lang w:val="es-ES"/>
              </w:rPr>
            </w:pPr>
            <w:r w:rsidRPr="0057530E">
              <w:rPr>
                <w:rFonts w:ascii="Times New Roman" w:hAnsi="Times New Roman" w:cs="Times New Roman"/>
                <w:noProof/>
                <w:sz w:val="18"/>
                <w:lang w:val="es-ES"/>
              </w:rPr>
              <w:t xml:space="preserve">[4] </w:t>
            </w:r>
          </w:p>
        </w:tc>
        <w:tc>
          <w:tcPr>
            <w:tcW w:w="4419" w:type="pct"/>
            <w:hideMark/>
          </w:tcPr>
          <w:p w14:paraId="6B247DCA" w14:textId="77777777" w:rsidR="009544D7" w:rsidRPr="0057530E" w:rsidRDefault="009544D7" w:rsidP="009544D7">
            <w:pPr>
              <w:pStyle w:val="Bibliografa"/>
              <w:jc w:val="both"/>
              <w:rPr>
                <w:rFonts w:ascii="Times New Roman" w:hAnsi="Times New Roman" w:cs="Times New Roman"/>
                <w:noProof/>
                <w:sz w:val="18"/>
                <w:lang w:val="es-ES"/>
              </w:rPr>
            </w:pPr>
            <w:r w:rsidRPr="0057530E">
              <w:rPr>
                <w:rFonts w:ascii="Times New Roman" w:hAnsi="Times New Roman" w:cs="Times New Roman"/>
                <w:noProof/>
                <w:sz w:val="18"/>
                <w:lang w:val="es-ES"/>
              </w:rPr>
              <w:t>A. d. electronica, «Apuntesdeelectronica,» [En línea]. Available: https://apuntesdeelectronica.files.wordpress.com/2011/10/amplificacion-amplif-de-sec3b1al-pequec3b1a.pdf. [Último acceso: 04 marzo 2016].</w:t>
            </w:r>
          </w:p>
        </w:tc>
      </w:tr>
    </w:tbl>
    <w:sdt>
      <w:sdtPr>
        <w:rPr>
          <w:rFonts w:asciiTheme="minorHAnsi" w:eastAsiaTheme="minorHAnsi" w:hAnsiTheme="minorHAnsi" w:cstheme="minorBidi"/>
          <w:color w:val="auto"/>
          <w:sz w:val="22"/>
          <w:szCs w:val="22"/>
          <w:lang w:val="es-ES" w:eastAsia="en-US"/>
        </w:rPr>
        <w:id w:val="-2009357965"/>
        <w:docPartObj>
          <w:docPartGallery w:val="Bibliographies"/>
          <w:docPartUnique/>
        </w:docPartObj>
      </w:sdtPr>
      <w:sdtEndPr>
        <w:rPr>
          <w:lang w:val="es-CO"/>
        </w:rPr>
      </w:sdtEndPr>
      <w:sdtContent>
        <w:p w14:paraId="3847EAD4" w14:textId="77777777" w:rsidR="0057530E" w:rsidRDefault="0057530E">
          <w:pPr>
            <w:pStyle w:val="Ttulo1"/>
          </w:pPr>
        </w:p>
        <w:sdt>
          <w:sdtPr>
            <w:id w:val="111145805"/>
            <w:bibliography/>
          </w:sdtPr>
          <w:sdtEndPr/>
          <w:sdtContent>
            <w:p w14:paraId="3A08A80C" w14:textId="77777777" w:rsidR="0057530E" w:rsidRDefault="0057530E">
              <w:pPr>
                <w:rPr>
                  <w:noProof/>
                </w:rPr>
              </w:pPr>
              <w:r>
                <w:fldChar w:fldCharType="begin"/>
              </w:r>
              <w:r>
                <w:instrText>BIBLIOGRAPHY</w:instrText>
              </w:r>
              <w:r>
                <w:fldChar w:fldCharType="separate"/>
              </w:r>
            </w:p>
            <w:p w14:paraId="7923B6D0" w14:textId="77777777" w:rsidR="0057530E" w:rsidRDefault="0057530E">
              <w:pPr>
                <w:divId w:val="846791168"/>
                <w:rPr>
                  <w:rFonts w:eastAsia="Times New Roman"/>
                  <w:noProof/>
                </w:rPr>
              </w:pPr>
            </w:p>
            <w:p w14:paraId="6A293D53" w14:textId="77777777" w:rsidR="0057530E" w:rsidRDefault="0057530E">
              <w:r>
                <w:rPr>
                  <w:b/>
                  <w:bCs/>
                </w:rPr>
                <w:fldChar w:fldCharType="end"/>
              </w:r>
            </w:p>
          </w:sdtContent>
        </w:sdt>
      </w:sdtContent>
    </w:sdt>
    <w:p w14:paraId="4B228B6B" w14:textId="77777777" w:rsidR="007B3F9C" w:rsidRPr="0057530E" w:rsidRDefault="007B3F9C" w:rsidP="007B3F9C">
      <w:pPr>
        <w:rPr>
          <w:rFonts w:ascii="Times New Roman" w:eastAsia="Times New Roman" w:hAnsi="Times New Roman" w:cs="Times New Roman"/>
          <w:noProof/>
          <w:sz w:val="18"/>
          <w:szCs w:val="18"/>
        </w:rPr>
      </w:pPr>
    </w:p>
    <w:p w14:paraId="074B61CA" w14:textId="77777777" w:rsidR="007B3F9C" w:rsidRPr="00BD122B" w:rsidRDefault="007B3F9C" w:rsidP="007B3F9C">
      <w:r>
        <w:rPr>
          <w:rFonts w:ascii="Times New Roman" w:eastAsiaTheme="minorEastAsia" w:hAnsi="Times New Roman" w:cs="Times New Roman"/>
          <w:sz w:val="20"/>
          <w:szCs w:val="20"/>
        </w:rPr>
        <w:fldChar w:fldCharType="end"/>
      </w:r>
    </w:p>
    <w:p w14:paraId="71F334A8" w14:textId="77777777" w:rsidR="007B3F9C" w:rsidRDefault="007B3F9C" w:rsidP="007B3F9C"/>
    <w:p w14:paraId="1A380CAA" w14:textId="77777777" w:rsidR="00F506A7" w:rsidRDefault="00F506A7"/>
    <w:sectPr w:rsidR="00F506A7" w:rsidSect="007B3F9C">
      <w:type w:val="continuous"/>
      <w:pgSz w:w="12240" w:h="15840"/>
      <w:pgMar w:top="1417" w:right="1701" w:bottom="1417" w:left="1701" w:header="708" w:footer="708" w:gutter="0"/>
      <w:cols w:num="2"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erardo Lopez" w:date="2016-04-03T00:34:00Z" w:initials="GL">
    <w:p w14:paraId="5B92E40A" w14:textId="77777777" w:rsidR="00C804B8" w:rsidRDefault="00C804B8">
      <w:pPr>
        <w:pStyle w:val="Textocomentario"/>
      </w:pPr>
      <w:r>
        <w:rPr>
          <w:rStyle w:val="Refdecomentario"/>
        </w:rPr>
        <w:annotationRef/>
      </w:r>
      <w:r>
        <w:t>Esta expresión no se utiliza en un artículo. Denota imprecisión en su concepto.</w:t>
      </w:r>
    </w:p>
  </w:comment>
  <w:comment w:id="11" w:author="Gerardo Lopez" w:date="2016-04-03T00:40:00Z" w:initials="GL">
    <w:p w14:paraId="67F35FD8" w14:textId="192BFB8E" w:rsidR="00BC75E3" w:rsidRDefault="00BC75E3">
      <w:pPr>
        <w:pStyle w:val="Textocomentario"/>
      </w:pPr>
      <w:r>
        <w:rPr>
          <w:rStyle w:val="Refdecomentario"/>
        </w:rPr>
        <w:annotationRef/>
      </w:r>
      <w:r>
        <w:t>Falto poner capturas de los esquemáticos de la composición de un puerto de E/S, que registros lo componen y que significan.</w:t>
      </w:r>
    </w:p>
  </w:comment>
  <w:comment w:id="12" w:author="Gerardo Lopez" w:date="2016-04-03T00:41:00Z" w:initials="GL">
    <w:p w14:paraId="0EBEDF40" w14:textId="63344A7C" w:rsidR="00B86B8F" w:rsidRDefault="00B86B8F">
      <w:pPr>
        <w:pStyle w:val="Textocomentario"/>
      </w:pPr>
      <w:r>
        <w:rPr>
          <w:rStyle w:val="Refdecomentario"/>
        </w:rPr>
        <w:annotationRef/>
      </w:r>
      <w:r w:rsidR="004E0B17">
        <w:t>Todo escrito académico se hace en tercera persona, no en primera ni segunda.</w:t>
      </w:r>
    </w:p>
  </w:comment>
  <w:comment w:id="13" w:author="Gerardo Lopez" w:date="2016-04-03T00:45:00Z" w:initials="GL">
    <w:p w14:paraId="31591580" w14:textId="0FDF9BF1" w:rsidR="00732CD5" w:rsidRDefault="00732CD5">
      <w:pPr>
        <w:pStyle w:val="Textocomentario"/>
      </w:pPr>
      <w:r>
        <w:rPr>
          <w:rStyle w:val="Refdecomentario"/>
        </w:rPr>
        <w:annotationRef/>
      </w:r>
      <w:r>
        <w:t>Esta expresión esta prohibida!</w:t>
      </w:r>
      <w:bookmarkStart w:id="14" w:name="_GoBack"/>
      <w:bookmarkEnd w:id="1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92E40A" w15:done="0"/>
  <w15:commentEx w15:paraId="67F35FD8" w15:done="0"/>
  <w15:commentEx w15:paraId="0EBEDF40" w15:done="0"/>
  <w15:commentEx w15:paraId="3159158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D45AA"/>
    <w:multiLevelType w:val="hybridMultilevel"/>
    <w:tmpl w:val="78EA2108"/>
    <w:lvl w:ilvl="0" w:tplc="90082946">
      <w:start w:val="1"/>
      <w:numFmt w:val="bullet"/>
      <w:lvlText w:val="-"/>
      <w:lvlJc w:val="left"/>
      <w:pPr>
        <w:ind w:left="720" w:hanging="360"/>
      </w:pPr>
      <w:rPr>
        <w:rFonts w:ascii="Courier New" w:hAnsi="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F23157"/>
    <w:multiLevelType w:val="hybridMultilevel"/>
    <w:tmpl w:val="3C98EFF4"/>
    <w:lvl w:ilvl="0" w:tplc="90082946">
      <w:start w:val="1"/>
      <w:numFmt w:val="bullet"/>
      <w:lvlText w:val="-"/>
      <w:lvlJc w:val="left"/>
      <w:pPr>
        <w:ind w:left="720" w:hanging="360"/>
      </w:pPr>
      <w:rPr>
        <w:rFonts w:ascii="Courier New" w:hAnsi="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F275EC"/>
    <w:multiLevelType w:val="hybridMultilevel"/>
    <w:tmpl w:val="608A1B00"/>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3" w15:restartNumberingAfterBreak="0">
    <w:nsid w:val="323D0576"/>
    <w:multiLevelType w:val="multilevel"/>
    <w:tmpl w:val="5414F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576773"/>
    <w:multiLevelType w:val="hybridMultilevel"/>
    <w:tmpl w:val="C8F8678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D062E26"/>
    <w:multiLevelType w:val="hybridMultilevel"/>
    <w:tmpl w:val="3C6C5BC8"/>
    <w:lvl w:ilvl="0" w:tplc="90082946">
      <w:start w:val="1"/>
      <w:numFmt w:val="bullet"/>
      <w:lvlText w:val="-"/>
      <w:lvlJc w:val="left"/>
      <w:pPr>
        <w:ind w:left="720" w:hanging="360"/>
      </w:pPr>
      <w:rPr>
        <w:rFonts w:ascii="Courier New" w:hAnsi="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04A7623"/>
    <w:multiLevelType w:val="hybridMultilevel"/>
    <w:tmpl w:val="C7CA3D7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98C225B"/>
    <w:multiLevelType w:val="hybridMultilevel"/>
    <w:tmpl w:val="87041E4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C126F09"/>
    <w:multiLevelType w:val="hybridMultilevel"/>
    <w:tmpl w:val="11DA3AFA"/>
    <w:lvl w:ilvl="0" w:tplc="90082946">
      <w:start w:val="1"/>
      <w:numFmt w:val="bullet"/>
      <w:lvlText w:val="-"/>
      <w:lvlJc w:val="left"/>
      <w:pPr>
        <w:ind w:left="785" w:hanging="360"/>
      </w:pPr>
      <w:rPr>
        <w:rFonts w:ascii="Courier New" w:hAnsi="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5E0E7678"/>
    <w:multiLevelType w:val="hybridMultilevel"/>
    <w:tmpl w:val="3110AA70"/>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747B5736"/>
    <w:multiLevelType w:val="hybridMultilevel"/>
    <w:tmpl w:val="92D0E144"/>
    <w:lvl w:ilvl="0" w:tplc="240A0013">
      <w:start w:val="1"/>
      <w:numFmt w:val="upperRoman"/>
      <w:lvlText w:val="%1."/>
      <w:lvlJc w:val="righ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75DD7F3C"/>
    <w:multiLevelType w:val="hybridMultilevel"/>
    <w:tmpl w:val="D722E04C"/>
    <w:lvl w:ilvl="0" w:tplc="90082946">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2"/>
  </w:num>
  <w:num w:numId="5">
    <w:abstractNumId w:val="7"/>
  </w:num>
  <w:num w:numId="6">
    <w:abstractNumId w:val="3"/>
  </w:num>
  <w:num w:numId="7">
    <w:abstractNumId w:val="8"/>
  </w:num>
  <w:num w:numId="8">
    <w:abstractNumId w:val="6"/>
  </w:num>
  <w:num w:numId="9">
    <w:abstractNumId w:val="9"/>
  </w:num>
  <w:num w:numId="10">
    <w:abstractNumId w:val="0"/>
  </w:num>
  <w:num w:numId="11">
    <w:abstractNumId w:val="5"/>
  </w:num>
  <w:num w:numId="12">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AEB"/>
    <w:rsid w:val="000D433E"/>
    <w:rsid w:val="00136100"/>
    <w:rsid w:val="00174DA9"/>
    <w:rsid w:val="001E4D72"/>
    <w:rsid w:val="001F5816"/>
    <w:rsid w:val="00295329"/>
    <w:rsid w:val="002B0CB1"/>
    <w:rsid w:val="003300F9"/>
    <w:rsid w:val="003574D9"/>
    <w:rsid w:val="00373411"/>
    <w:rsid w:val="00464C7E"/>
    <w:rsid w:val="004E0B17"/>
    <w:rsid w:val="00522165"/>
    <w:rsid w:val="0057530E"/>
    <w:rsid w:val="00683849"/>
    <w:rsid w:val="006C0627"/>
    <w:rsid w:val="00732CD5"/>
    <w:rsid w:val="007B3F9C"/>
    <w:rsid w:val="0084731B"/>
    <w:rsid w:val="00893450"/>
    <w:rsid w:val="008A74B9"/>
    <w:rsid w:val="008B0C32"/>
    <w:rsid w:val="008C5C11"/>
    <w:rsid w:val="009544D7"/>
    <w:rsid w:val="009612F4"/>
    <w:rsid w:val="009C74CF"/>
    <w:rsid w:val="00A43901"/>
    <w:rsid w:val="00A82AEB"/>
    <w:rsid w:val="00AD4345"/>
    <w:rsid w:val="00B75DCE"/>
    <w:rsid w:val="00B86B8F"/>
    <w:rsid w:val="00BC75E3"/>
    <w:rsid w:val="00C804B8"/>
    <w:rsid w:val="00DB47CA"/>
    <w:rsid w:val="00E116B3"/>
    <w:rsid w:val="00E6108E"/>
    <w:rsid w:val="00E739F7"/>
    <w:rsid w:val="00E82028"/>
    <w:rsid w:val="00EA43E5"/>
    <w:rsid w:val="00F43ACB"/>
    <w:rsid w:val="00F506A7"/>
    <w:rsid w:val="00FD49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A873"/>
  <w15:chartTrackingRefBased/>
  <w15:docId w15:val="{34F84EB4-0910-40EC-BB2E-DFC9FCFD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F9C"/>
  </w:style>
  <w:style w:type="paragraph" w:styleId="Ttulo1">
    <w:name w:val="heading 1"/>
    <w:basedOn w:val="Normal"/>
    <w:next w:val="Normal"/>
    <w:link w:val="Ttulo1Car"/>
    <w:uiPriority w:val="9"/>
    <w:qFormat/>
    <w:rsid w:val="0057530E"/>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s">
    <w:name w:val="Authors"/>
    <w:basedOn w:val="Normal"/>
    <w:next w:val="Normal"/>
    <w:rsid w:val="007B3F9C"/>
    <w:pPr>
      <w:framePr w:w="9072" w:hSpace="187" w:vSpace="187" w:wrap="notBeside" w:vAnchor="text" w:hAnchor="page" w:xAlign="center" w:y="1"/>
      <w:spacing w:after="320" w:line="240" w:lineRule="auto"/>
      <w:jc w:val="center"/>
    </w:pPr>
    <w:rPr>
      <w:rFonts w:ascii="Times New Roman" w:eastAsia="Times New Roman" w:hAnsi="Times New Roman" w:cs="Times New Roman"/>
      <w:lang w:val="en-US"/>
    </w:rPr>
  </w:style>
  <w:style w:type="paragraph" w:styleId="Sinespaciado">
    <w:name w:val="No Spacing"/>
    <w:uiPriority w:val="1"/>
    <w:qFormat/>
    <w:rsid w:val="007B3F9C"/>
    <w:pPr>
      <w:spacing w:after="0" w:line="240" w:lineRule="auto"/>
    </w:pPr>
  </w:style>
  <w:style w:type="paragraph" w:customStyle="1" w:styleId="Abstract">
    <w:name w:val="Abstract"/>
    <w:basedOn w:val="Normal"/>
    <w:next w:val="Normal"/>
    <w:rsid w:val="007B3F9C"/>
    <w:pPr>
      <w:autoSpaceDE w:val="0"/>
      <w:autoSpaceDN w:val="0"/>
      <w:spacing w:before="20" w:after="0" w:line="240" w:lineRule="auto"/>
      <w:ind w:firstLine="202"/>
      <w:jc w:val="both"/>
    </w:pPr>
    <w:rPr>
      <w:rFonts w:ascii="Times New Roman" w:eastAsia="Times New Roman" w:hAnsi="Times New Roman" w:cs="Times New Roman"/>
      <w:b/>
      <w:bCs/>
      <w:sz w:val="18"/>
      <w:szCs w:val="18"/>
      <w:lang w:val="en-US"/>
    </w:rPr>
  </w:style>
  <w:style w:type="paragraph" w:styleId="Prrafodelista">
    <w:name w:val="List Paragraph"/>
    <w:basedOn w:val="Normal"/>
    <w:uiPriority w:val="34"/>
    <w:qFormat/>
    <w:rsid w:val="007B3F9C"/>
    <w:pPr>
      <w:ind w:left="720"/>
      <w:contextualSpacing/>
    </w:pPr>
  </w:style>
  <w:style w:type="table" w:styleId="Tablaconcuadrcula">
    <w:name w:val="Table Grid"/>
    <w:basedOn w:val="Tablanormal"/>
    <w:uiPriority w:val="39"/>
    <w:rsid w:val="007B3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7B3F9C"/>
  </w:style>
  <w:style w:type="table" w:customStyle="1" w:styleId="Tablaconcuadrcula1">
    <w:name w:val="Tabla con cuadrícula1"/>
    <w:basedOn w:val="Tablanormal"/>
    <w:next w:val="Tablaconcuadrcula"/>
    <w:uiPriority w:val="39"/>
    <w:rsid w:val="007B3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300F9"/>
    <w:rPr>
      <w:color w:val="0563C1" w:themeColor="hyperlink"/>
      <w:u w:val="single"/>
    </w:rPr>
  </w:style>
  <w:style w:type="character" w:customStyle="1" w:styleId="Ttulo1Car">
    <w:name w:val="Título 1 Car"/>
    <w:basedOn w:val="Fuentedeprrafopredeter"/>
    <w:link w:val="Ttulo1"/>
    <w:uiPriority w:val="9"/>
    <w:rsid w:val="0057530E"/>
    <w:rPr>
      <w:rFonts w:asciiTheme="majorHAnsi" w:eastAsiaTheme="majorEastAsia" w:hAnsiTheme="majorHAnsi" w:cstheme="majorBidi"/>
      <w:color w:val="2E74B5" w:themeColor="accent1" w:themeShade="BF"/>
      <w:sz w:val="32"/>
      <w:szCs w:val="32"/>
      <w:lang w:eastAsia="es-CO"/>
    </w:rPr>
  </w:style>
  <w:style w:type="character" w:styleId="Refdecomentario">
    <w:name w:val="annotation reference"/>
    <w:basedOn w:val="Fuentedeprrafopredeter"/>
    <w:uiPriority w:val="99"/>
    <w:semiHidden/>
    <w:unhideWhenUsed/>
    <w:rsid w:val="00C804B8"/>
    <w:rPr>
      <w:sz w:val="16"/>
      <w:szCs w:val="16"/>
    </w:rPr>
  </w:style>
  <w:style w:type="paragraph" w:styleId="Textocomentario">
    <w:name w:val="annotation text"/>
    <w:basedOn w:val="Normal"/>
    <w:link w:val="TextocomentarioCar"/>
    <w:uiPriority w:val="99"/>
    <w:semiHidden/>
    <w:unhideWhenUsed/>
    <w:rsid w:val="00C804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804B8"/>
    <w:rPr>
      <w:sz w:val="20"/>
      <w:szCs w:val="20"/>
    </w:rPr>
  </w:style>
  <w:style w:type="paragraph" w:styleId="Asuntodelcomentario">
    <w:name w:val="annotation subject"/>
    <w:basedOn w:val="Textocomentario"/>
    <w:next w:val="Textocomentario"/>
    <w:link w:val="AsuntodelcomentarioCar"/>
    <w:uiPriority w:val="99"/>
    <w:semiHidden/>
    <w:unhideWhenUsed/>
    <w:rsid w:val="00C804B8"/>
    <w:rPr>
      <w:b/>
      <w:bCs/>
    </w:rPr>
  </w:style>
  <w:style w:type="character" w:customStyle="1" w:styleId="AsuntodelcomentarioCar">
    <w:name w:val="Asunto del comentario Car"/>
    <w:basedOn w:val="TextocomentarioCar"/>
    <w:link w:val="Asuntodelcomentario"/>
    <w:uiPriority w:val="99"/>
    <w:semiHidden/>
    <w:rsid w:val="00C804B8"/>
    <w:rPr>
      <w:b/>
      <w:bCs/>
      <w:sz w:val="20"/>
      <w:szCs w:val="20"/>
    </w:rPr>
  </w:style>
  <w:style w:type="paragraph" w:styleId="Textodeglobo">
    <w:name w:val="Balloon Text"/>
    <w:basedOn w:val="Normal"/>
    <w:link w:val="TextodegloboCar"/>
    <w:uiPriority w:val="99"/>
    <w:semiHidden/>
    <w:unhideWhenUsed/>
    <w:rsid w:val="00C804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804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867527">
      <w:bodyDiv w:val="1"/>
      <w:marLeft w:val="0"/>
      <w:marRight w:val="0"/>
      <w:marTop w:val="0"/>
      <w:marBottom w:val="0"/>
      <w:divBdr>
        <w:top w:val="none" w:sz="0" w:space="0" w:color="auto"/>
        <w:left w:val="none" w:sz="0" w:space="0" w:color="auto"/>
        <w:bottom w:val="none" w:sz="0" w:space="0" w:color="auto"/>
        <w:right w:val="none" w:sz="0" w:space="0" w:color="auto"/>
      </w:divBdr>
    </w:div>
    <w:div w:id="530458192">
      <w:bodyDiv w:val="1"/>
      <w:marLeft w:val="0"/>
      <w:marRight w:val="0"/>
      <w:marTop w:val="0"/>
      <w:marBottom w:val="0"/>
      <w:divBdr>
        <w:top w:val="none" w:sz="0" w:space="0" w:color="auto"/>
        <w:left w:val="none" w:sz="0" w:space="0" w:color="auto"/>
        <w:bottom w:val="none" w:sz="0" w:space="0" w:color="auto"/>
        <w:right w:val="none" w:sz="0" w:space="0" w:color="auto"/>
      </w:divBdr>
    </w:div>
    <w:div w:id="629632341">
      <w:bodyDiv w:val="1"/>
      <w:marLeft w:val="0"/>
      <w:marRight w:val="0"/>
      <w:marTop w:val="0"/>
      <w:marBottom w:val="0"/>
      <w:divBdr>
        <w:top w:val="none" w:sz="0" w:space="0" w:color="auto"/>
        <w:left w:val="none" w:sz="0" w:space="0" w:color="auto"/>
        <w:bottom w:val="none" w:sz="0" w:space="0" w:color="auto"/>
        <w:right w:val="none" w:sz="0" w:space="0" w:color="auto"/>
      </w:divBdr>
    </w:div>
    <w:div w:id="677125531">
      <w:bodyDiv w:val="1"/>
      <w:marLeft w:val="0"/>
      <w:marRight w:val="0"/>
      <w:marTop w:val="0"/>
      <w:marBottom w:val="0"/>
      <w:divBdr>
        <w:top w:val="none" w:sz="0" w:space="0" w:color="auto"/>
        <w:left w:val="none" w:sz="0" w:space="0" w:color="auto"/>
        <w:bottom w:val="none" w:sz="0" w:space="0" w:color="auto"/>
        <w:right w:val="none" w:sz="0" w:space="0" w:color="auto"/>
      </w:divBdr>
    </w:div>
    <w:div w:id="846791168">
      <w:bodyDiv w:val="1"/>
      <w:marLeft w:val="0"/>
      <w:marRight w:val="0"/>
      <w:marTop w:val="0"/>
      <w:marBottom w:val="0"/>
      <w:divBdr>
        <w:top w:val="none" w:sz="0" w:space="0" w:color="auto"/>
        <w:left w:val="none" w:sz="0" w:space="0" w:color="auto"/>
        <w:bottom w:val="none" w:sz="0" w:space="0" w:color="auto"/>
        <w:right w:val="none" w:sz="0" w:space="0" w:color="auto"/>
      </w:divBdr>
    </w:div>
    <w:div w:id="905073812">
      <w:bodyDiv w:val="1"/>
      <w:marLeft w:val="0"/>
      <w:marRight w:val="0"/>
      <w:marTop w:val="0"/>
      <w:marBottom w:val="0"/>
      <w:divBdr>
        <w:top w:val="none" w:sz="0" w:space="0" w:color="auto"/>
        <w:left w:val="none" w:sz="0" w:space="0" w:color="auto"/>
        <w:bottom w:val="none" w:sz="0" w:space="0" w:color="auto"/>
        <w:right w:val="none" w:sz="0" w:space="0" w:color="auto"/>
      </w:divBdr>
    </w:div>
    <w:div w:id="1257712644">
      <w:bodyDiv w:val="1"/>
      <w:marLeft w:val="0"/>
      <w:marRight w:val="0"/>
      <w:marTop w:val="0"/>
      <w:marBottom w:val="0"/>
      <w:divBdr>
        <w:top w:val="none" w:sz="0" w:space="0" w:color="auto"/>
        <w:left w:val="none" w:sz="0" w:space="0" w:color="auto"/>
        <w:bottom w:val="none" w:sz="0" w:space="0" w:color="auto"/>
        <w:right w:val="none" w:sz="0" w:space="0" w:color="auto"/>
      </w:divBdr>
    </w:div>
    <w:div w:id="1512135757">
      <w:bodyDiv w:val="1"/>
      <w:marLeft w:val="0"/>
      <w:marRight w:val="0"/>
      <w:marTop w:val="0"/>
      <w:marBottom w:val="0"/>
      <w:divBdr>
        <w:top w:val="none" w:sz="0" w:space="0" w:color="auto"/>
        <w:left w:val="none" w:sz="0" w:space="0" w:color="auto"/>
        <w:bottom w:val="none" w:sz="0" w:space="0" w:color="auto"/>
        <w:right w:val="none" w:sz="0" w:space="0" w:color="auto"/>
      </w:divBdr>
    </w:div>
    <w:div w:id="1691881248">
      <w:bodyDiv w:val="1"/>
      <w:marLeft w:val="0"/>
      <w:marRight w:val="0"/>
      <w:marTop w:val="0"/>
      <w:marBottom w:val="0"/>
      <w:divBdr>
        <w:top w:val="none" w:sz="0" w:space="0" w:color="auto"/>
        <w:left w:val="none" w:sz="0" w:space="0" w:color="auto"/>
        <w:bottom w:val="none" w:sz="0" w:space="0" w:color="auto"/>
        <w:right w:val="none" w:sz="0" w:space="0" w:color="auto"/>
      </w:divBdr>
    </w:div>
    <w:div w:id="1751656545">
      <w:bodyDiv w:val="1"/>
      <w:marLeft w:val="0"/>
      <w:marRight w:val="0"/>
      <w:marTop w:val="0"/>
      <w:marBottom w:val="0"/>
      <w:divBdr>
        <w:top w:val="none" w:sz="0" w:space="0" w:color="auto"/>
        <w:left w:val="none" w:sz="0" w:space="0" w:color="auto"/>
        <w:bottom w:val="none" w:sz="0" w:space="0" w:color="auto"/>
        <w:right w:val="none" w:sz="0" w:space="0" w:color="auto"/>
      </w:divBdr>
    </w:div>
    <w:div w:id="1939100626">
      <w:bodyDiv w:val="1"/>
      <w:marLeft w:val="0"/>
      <w:marRight w:val="0"/>
      <w:marTop w:val="0"/>
      <w:marBottom w:val="0"/>
      <w:divBdr>
        <w:top w:val="none" w:sz="0" w:space="0" w:color="auto"/>
        <w:left w:val="none" w:sz="0" w:space="0" w:color="auto"/>
        <w:bottom w:val="none" w:sz="0" w:space="0" w:color="auto"/>
        <w:right w:val="none" w:sz="0" w:space="0" w:color="auto"/>
      </w:divBdr>
    </w:div>
    <w:div w:id="2022462957">
      <w:bodyDiv w:val="1"/>
      <w:marLeft w:val="0"/>
      <w:marRight w:val="0"/>
      <w:marTop w:val="0"/>
      <w:marBottom w:val="0"/>
      <w:divBdr>
        <w:top w:val="none" w:sz="0" w:space="0" w:color="auto"/>
        <w:left w:val="none" w:sz="0" w:space="0" w:color="auto"/>
        <w:bottom w:val="none" w:sz="0" w:space="0" w:color="auto"/>
        <w:right w:val="none" w:sz="0" w:space="0" w:color="auto"/>
      </w:divBdr>
    </w:div>
    <w:div w:id="204860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Are16</b:Tag>
    <b:SourceType>InternetSite</b:SourceType>
    <b:Guid>{AD7E7CEE-857E-40CE-9490-76EA357D147B}</b:Guid>
    <b:Author>
      <b:Author>
        <b:NameList>
          <b:Person>
            <b:Last>tecnologia</b:Last>
            <b:First>Area</b:First>
          </b:Person>
        </b:NameList>
      </b:Author>
    </b:Author>
    <b:Title>areatecnologia</b:Title>
    <b:YearAccessed>2016</b:YearAccessed>
    <b:MonthAccessed>marzo</b:MonthAccessed>
    <b:DayAccessed>3</b:DayAccessed>
    <b:URL>http://www.areatecnologia.com/TUTORIALES/EL%20TRANSISTOR.htm</b:URL>
    <b:RefOrder>2</b:RefOrder>
  </b:Source>
  <b:Source>
    <b:Tag>CJS</b:Tag>
    <b:SourceType>BookSection</b:SourceType>
    <b:Guid>{23B3F148-4F13-45B4-97A7-7B98744D6E80}</b:Guid>
    <b:Title>Diseño electronico</b:Title>
    <b:Author>
      <b:Author>
        <b:NameList>
          <b:Person>
            <b:Last>C. J. Savant</b:Last>
            <b:First>Matin</b:First>
            <b:Middle>S. Roden , Gordon Carpenter</b:Middle>
          </b:Person>
        </b:NameList>
      </b:Author>
    </b:Author>
    <b:BookTitle>Diseño electronico</b:BookTitle>
    <b:Pages>252</b:Pages>
    <b:Publisher>Pretice Hall</b:Publisher>
    <b:RefOrder>3</b:RefOrder>
  </b:Source>
  <b:Source>
    <b:Tag>Apu16</b:Tag>
    <b:SourceType>InternetSite</b:SourceType>
    <b:Guid>{69C83BF2-A127-447E-99D5-0125DD7C9069}</b:Guid>
    <b:Title>Apuntesdeelectronica</b:Title>
    <b:Author>
      <b:Author>
        <b:NameList>
          <b:Person>
            <b:Last>electronica</b:Last>
            <b:First>Apunte</b:First>
            <b:Middle>de</b:Middle>
          </b:Person>
        </b:NameList>
      </b:Author>
    </b:Author>
    <b:YearAccessed>2016</b:YearAccessed>
    <b:MonthAccessed>marzo</b:MonthAccessed>
    <b:DayAccessed>04</b:DayAccessed>
    <b:URL>https://apuntesdeelectronica.files.wordpress.com/2011/10/amplificacion-amplif-de-sec3b1al-pequec3b1a.pdf</b:URL>
    <b:RefOrder>4</b:RefOrder>
  </b:Source>
  <b:Source>
    <b:Tag>Jua16</b:Tag>
    <b:SourceType>InternetSite</b:SourceType>
    <b:Guid>{2B454C85-684A-49BD-8CA6-F4E7C471D7CD}</b:Guid>
    <b:Author>
      <b:Author>
        <b:NameList>
          <b:Person>
            <b:Last>Reyes</b:Last>
            <b:First>Juan</b:First>
          </b:Person>
        </b:NameList>
      </b:Author>
    </b:Author>
    <b:Title>Microcontroladores, Sistemas Ensamblados</b:Title>
    <b:ProductionCompany>CCRMA, Stanford University.</b:ProductionCompany>
    <b:YearAccessed>2016</b:YearAccessed>
    <b:MonthAccessed>marzo</b:MonthAccessed>
    <b:DayAccessed>27</b:DayAccessed>
    <b:URL>https://ccrma.stanford.edu/~juanig/articles/pidht/pidtoot/Microcontroladores_Sistemas.html</b:URL>
    <b:RefOrder>1</b:RefOrder>
  </b:Source>
</b:Sources>
</file>

<file path=customXml/itemProps1.xml><?xml version="1.0" encoding="utf-8"?>
<ds:datastoreItem xmlns:ds="http://schemas.openxmlformats.org/officeDocument/2006/customXml" ds:itemID="{775F1E19-97E4-4558-999E-5CE8602E3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4</Pages>
  <Words>1730</Words>
  <Characters>9520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Gerardo Lopez</cp:lastModifiedBy>
  <cp:revision>24</cp:revision>
  <dcterms:created xsi:type="dcterms:W3CDTF">2016-03-28T04:19:00Z</dcterms:created>
  <dcterms:modified xsi:type="dcterms:W3CDTF">2016-04-03T05:45:00Z</dcterms:modified>
</cp:coreProperties>
</file>